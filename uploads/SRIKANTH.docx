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9B8078" w14:textId="77777777" w:rsidR="0084569D" w:rsidRDefault="0084569D" w:rsidP="000B7D6F">
      <w:pPr>
        <w:pStyle w:val="ImagePlaceholder"/>
        <w:jc w:val="both"/>
      </w:pPr>
      <w:r>
        <w:rPr>
          <w:noProof/>
          <w:lang w:val="en-AU" w:eastAsia="en-AU"/>
        </w:rPr>
        <mc:AlternateContent>
          <mc:Choice Requires="wps">
            <w:drawing>
              <wp:anchor distT="0" distB="0" distL="114300" distR="114300" simplePos="0" relativeHeight="251684864" behindDoc="1" locked="1" layoutInCell="1" allowOverlap="1" wp14:anchorId="27E9CA98" wp14:editId="2CBD97B7">
                <wp:simplePos x="0" y="0"/>
                <wp:positionH relativeFrom="page">
                  <wp:align>left</wp:align>
                </wp:positionH>
                <wp:positionV relativeFrom="paragraph">
                  <wp:posOffset>-571500</wp:posOffset>
                </wp:positionV>
                <wp:extent cx="8751570" cy="1602740"/>
                <wp:effectExtent l="0" t="0" r="0" b="0"/>
                <wp:wrapNone/>
                <wp:docPr id="1609007532" name="Rectangle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8751570" cy="1603169"/>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A7D9493" w14:textId="77777777" w:rsidR="000B7D6F" w:rsidRDefault="0007400F" w:rsidP="0007400F">
                            <w:pPr>
                              <w:rPr>
                                <w:rFonts w:ascii="Segoe UI Emoji" w:hAnsi="Segoe UI Emoji" w:cs="Segoe UI Emoji"/>
                                <w:sz w:val="44"/>
                                <w:szCs w:val="44"/>
                                <w:vertAlign w:val="superscript"/>
                              </w:rPr>
                            </w:pPr>
                            <w:r>
                              <w:rPr>
                                <w:rFonts w:ascii="Segoe UI Emoji" w:hAnsi="Segoe UI Emoji" w:cs="Segoe UI Emoji"/>
                                <w:sz w:val="44"/>
                                <w:szCs w:val="44"/>
                                <w:vertAlign w:val="superscript"/>
                              </w:rPr>
                              <w:t xml:space="preserve">                                                                                                   </w:t>
                            </w:r>
                            <w:r w:rsidRPr="0007400F">
                              <w:rPr>
                                <w:rFonts w:ascii="Segoe UI Emoji" w:hAnsi="Segoe UI Emoji" w:cs="Segoe UI Emoji"/>
                                <w:sz w:val="44"/>
                                <w:szCs w:val="44"/>
                                <w:vertAlign w:val="superscript"/>
                              </w:rPr>
                              <w:t xml:space="preserve">        </w:t>
                            </w:r>
                          </w:p>
                          <w:p w14:paraId="5B6B6948" w14:textId="3DDB11C9" w:rsidR="000B7D6F" w:rsidRDefault="000B7D6F" w:rsidP="0007400F">
                            <w:pPr>
                              <w:rPr>
                                <w:rFonts w:ascii="Segoe UI Emoji" w:hAnsi="Segoe UI Emoji" w:cs="Segoe UI Emoji"/>
                                <w:sz w:val="44"/>
                                <w:szCs w:val="44"/>
                                <w:vertAlign w:val="superscript"/>
                              </w:rPr>
                            </w:pPr>
                            <w:r>
                              <w:rPr>
                                <w:rFonts w:ascii="Segoe UI Emoji" w:hAnsi="Segoe UI Emoji" w:cs="Segoe UI Emoji"/>
                                <w:sz w:val="44"/>
                                <w:szCs w:val="44"/>
                                <w:vertAlign w:val="superscript"/>
                              </w:rPr>
                              <w:t xml:space="preserve">                                                                                                           </w:t>
                            </w:r>
                            <w:r w:rsidR="0007400F" w:rsidRPr="0007400F">
                              <w:rPr>
                                <w:rFonts w:ascii="Segoe UI Emoji" w:hAnsi="Segoe UI Emoji" w:cs="Segoe UI Emoji"/>
                                <w:sz w:val="44"/>
                                <w:szCs w:val="44"/>
                                <w:vertAlign w:val="superscript"/>
                              </w:rPr>
                              <w:t xml:space="preserve"> 📞+91 9342439711</w:t>
                            </w:r>
                          </w:p>
                          <w:p w14:paraId="129D6E23" w14:textId="070B819C" w:rsidR="0007400F" w:rsidRPr="0007400F" w:rsidRDefault="000B7D6F" w:rsidP="000B7D6F">
                            <w:pPr>
                              <w:rPr>
                                <w:sz w:val="44"/>
                                <w:szCs w:val="44"/>
                                <w:vertAlign w:val="superscript"/>
                              </w:rPr>
                            </w:pPr>
                            <w:r>
                              <w:rPr>
                                <w:rFonts w:ascii="Segoe UI Emoji" w:hAnsi="Segoe UI Emoji" w:cs="Segoe UI Emoji"/>
                                <w:sz w:val="44"/>
                                <w:szCs w:val="44"/>
                                <w:vertAlign w:val="superscript"/>
                              </w:rPr>
                              <w:t xml:space="preserve">                                                                                                            </w:t>
                            </w:r>
                            <w:r w:rsidRPr="000B7D6F">
                              <w:rPr>
                                <w:rFonts w:ascii="Segoe UI Emoji" w:hAnsi="Segoe UI Emoji" w:cs="Segoe UI Emoji"/>
                                <w:sz w:val="44"/>
                                <w:szCs w:val="44"/>
                                <w:vertAlign w:val="superscript"/>
                              </w:rPr>
                              <w:t>📩</w:t>
                            </w:r>
                            <w:hyperlink r:id="rId10" w:tooltip="srik76029@gmail.com" w:history="1">
                              <w:r w:rsidRPr="000A567B">
                                <w:rPr>
                                  <w:rStyle w:val="Hyperlink"/>
                                  <w:rFonts w:ascii="Segoe UI Emoji" w:hAnsi="Segoe UI Emoji" w:cs="Segoe UI Emoji"/>
                                  <w:sz w:val="44"/>
                                  <w:szCs w:val="44"/>
                                  <w:vertAlign w:val="superscript"/>
                                </w:rPr>
                                <w:t>srik76029@gmail.com</w:t>
                              </w:r>
                            </w:hyperlink>
                          </w:p>
                          <w:p w14:paraId="485CCD3F" w14:textId="77777777" w:rsidR="0007400F" w:rsidRDefault="0007400F" w:rsidP="0007400F">
                            <w:pPr>
                              <w:jc w:val="both"/>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E9CA98" id="Rectangle 1" o:spid="_x0000_s1026" alt="&quot;&quot;" style="position:absolute;left:0;text-align:left;margin-left:0;margin-top:-45pt;width:689.1pt;height:126.2pt;z-index:-25163161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" fillcolor="#cfd4e0 [660]" stroked="f" strokeweight="1pt">
                <v:textbox>
                  <w:txbxContent>
                    <w:p w14:paraId="2A7D9493" w14:textId="77777777" w:rsidR="000B7D6F" w:rsidRDefault="0007400F" w:rsidP="0007400F">
                      <w:pPr>
                        <w:rPr>
                          <w:rFonts w:ascii="Segoe UI Emoji" w:hAnsi="Segoe UI Emoji" w:cs="Segoe UI Emoji"/>
                          <w:sz w:val="44"/>
                          <w:szCs w:val="44"/>
                          <w:vertAlign w:val="superscript"/>
                        </w:rPr>
                      </w:pPr>
                      <w:r>
                        <w:rPr>
                          <w:rFonts w:ascii="Segoe UI Emoji" w:hAnsi="Segoe UI Emoji" w:cs="Segoe UI Emoji"/>
                          <w:sz w:val="44"/>
                          <w:szCs w:val="44"/>
                          <w:vertAlign w:val="superscript"/>
                        </w:rPr>
                        <w:t xml:space="preserve">                                                                                                   </w:t>
                      </w:r>
                      <w:r w:rsidRPr="0007400F">
                        <w:rPr>
                          <w:rFonts w:ascii="Segoe UI Emoji" w:hAnsi="Segoe UI Emoji" w:cs="Segoe UI Emoji"/>
                          <w:sz w:val="44"/>
                          <w:szCs w:val="44"/>
                          <w:vertAlign w:val="superscript"/>
                        </w:rPr>
                        <w:t xml:space="preserve">        </w:t>
                      </w:r>
                    </w:p>
                    <w:p w14:paraId="5B6B6948" w14:textId="3DDB11C9" w:rsidR="000B7D6F" w:rsidRDefault="000B7D6F" w:rsidP="0007400F">
                      <w:pPr>
                        <w:rPr>
                          <w:rFonts w:ascii="Segoe UI Emoji" w:hAnsi="Segoe UI Emoji" w:cs="Segoe UI Emoji"/>
                          <w:sz w:val="44"/>
                          <w:szCs w:val="44"/>
                          <w:vertAlign w:val="superscript"/>
                        </w:rPr>
                      </w:pPr>
                      <w:r>
                        <w:rPr>
                          <w:rFonts w:ascii="Segoe UI Emoji" w:hAnsi="Segoe UI Emoji" w:cs="Segoe UI Emoji"/>
                          <w:sz w:val="44"/>
                          <w:szCs w:val="44"/>
                          <w:vertAlign w:val="superscript"/>
                        </w:rPr>
                        <w:t xml:space="preserve">                                                                                                           </w:t>
                      </w:r>
                      <w:r w:rsidR="0007400F" w:rsidRPr="0007400F">
                        <w:rPr>
                          <w:rFonts w:ascii="Segoe UI Emoji" w:hAnsi="Segoe UI Emoji" w:cs="Segoe UI Emoji"/>
                          <w:sz w:val="44"/>
                          <w:szCs w:val="44"/>
                          <w:vertAlign w:val="superscript"/>
                        </w:rPr>
                        <w:t xml:space="preserve"> 📞+91 9342439711</w:t>
                      </w:r>
                    </w:p>
                    <w:p w14:paraId="129D6E23" w14:textId="070B819C" w:rsidR="0007400F" w:rsidRPr="0007400F" w:rsidRDefault="000B7D6F" w:rsidP="000B7D6F">
                      <w:pPr>
                        <w:rPr>
                          <w:sz w:val="44"/>
                          <w:szCs w:val="44"/>
                          <w:vertAlign w:val="superscript"/>
                        </w:rPr>
                      </w:pPr>
                      <w:r>
                        <w:rPr>
                          <w:rFonts w:ascii="Segoe UI Emoji" w:hAnsi="Segoe UI Emoji" w:cs="Segoe UI Emoji"/>
                          <w:sz w:val="44"/>
                          <w:szCs w:val="44"/>
                          <w:vertAlign w:val="superscript"/>
                        </w:rPr>
                        <w:t xml:space="preserve">                                                                                                            </w:t>
                      </w:r>
                      <w:r w:rsidRPr="000B7D6F">
                        <w:rPr>
                          <w:rFonts w:ascii="Segoe UI Emoji" w:hAnsi="Segoe UI Emoji" w:cs="Segoe UI Emoji"/>
                          <w:sz w:val="44"/>
                          <w:szCs w:val="44"/>
                          <w:vertAlign w:val="superscript"/>
                        </w:rPr>
                        <w:t>📩</w:t>
                      </w:r>
                      <w:hyperlink r:id="rId11" w:tooltip="srik76029@gmail.com" w:history="1">
                        <w:r w:rsidRPr="000A567B">
                          <w:rPr>
                            <w:rStyle w:val="Hyperlink"/>
                            <w:rFonts w:ascii="Segoe UI Emoji" w:hAnsi="Segoe UI Emoji" w:cs="Segoe UI Emoji"/>
                            <w:sz w:val="44"/>
                            <w:szCs w:val="44"/>
                            <w:vertAlign w:val="superscript"/>
                          </w:rPr>
                          <w:t>srik76029@gmail.com</w:t>
                        </w:r>
                      </w:hyperlink>
                    </w:p>
                    <w:p w14:paraId="485CCD3F" w14:textId="77777777" w:rsidR="0007400F" w:rsidRDefault="0007400F" w:rsidP="0007400F">
                      <w:pPr>
                        <w:jc w:val="both"/>
                      </w:pPr>
                    </w:p>
                  </w:txbxContent>
                </v:textbox>
                <w10:wrap anchorx="page"/>
                <w10:anchorlock/>
              </v:rect>
            </w:pict>
          </mc:Fallback>
        </mc:AlternateContent>
      </w:r>
    </w:p>
    <w:p w14:paraId="0FAC2A5C" w14:textId="3036DDA3" w:rsidR="0007400F" w:rsidRPr="0007400F" w:rsidRDefault="00A35A5C" w:rsidP="000B7D6F">
      <w:pPr>
        <w:pStyle w:val="Title"/>
        <w:jc w:val="both"/>
        <w:rPr>
          <w:sz w:val="56"/>
          <w:szCs w:val="56"/>
        </w:rPr>
      </w:pPr>
      <w:r w:rsidRPr="00A35A5C">
        <w:rPr>
          <w:sz w:val="56"/>
          <w:szCs w:val="56"/>
        </w:rPr>
        <w:t>srikanth</w:t>
      </w:r>
      <w:r w:rsidR="000B7D6F">
        <w:rPr>
          <w:sz w:val="56"/>
          <w:szCs w:val="56"/>
        </w:rPr>
        <w:t xml:space="preserve"> s</w:t>
      </w:r>
    </w:p>
    <w:p w14:paraId="6FE01F06" w14:textId="67B2886A" w:rsidR="004F03F5" w:rsidRPr="000B7D6F" w:rsidRDefault="00032C7A" w:rsidP="000B7D6F">
      <w:pPr>
        <w:pStyle w:val="Subtitle"/>
        <w:jc w:val="both"/>
        <w:rPr>
          <w:sz w:val="24"/>
        </w:rPr>
      </w:pPr>
      <w:r>
        <w:rPr>
          <w:sz w:val="24"/>
        </w:rPr>
        <w:t xml:space="preserve">web </w:t>
      </w:r>
      <w:r w:rsidR="00A35A5C" w:rsidRPr="000B7D6F">
        <w:rPr>
          <w:sz w:val="24"/>
        </w:rPr>
        <w:t>developer</w:t>
      </w:r>
    </w:p>
    <w:tbl>
      <w:tblPr>
        <w:tblStyle w:val="TableGridLight"/>
        <w:tblpPr w:leftFromText="180" w:rightFromText="180" w:vertAnchor="text" w:horzAnchor="page" w:tblpX="1" w:tblpY="21"/>
        <w:tblW w:w="15724" w:type="pct"/>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ook w:val="0620" w:firstRow="1" w:lastRow="0" w:firstColumn="0" w:lastColumn="0" w:noHBand="1" w:noVBand="1"/>
        <w:tblCaption w:val="Layout table"/>
      </w:tblPr>
      <w:tblGrid>
        <w:gridCol w:w="286"/>
        <w:gridCol w:w="11828"/>
        <w:gridCol w:w="11822"/>
        <w:gridCol w:w="7701"/>
      </w:tblGrid>
      <w:tr w:rsidR="00ED76EC" w14:paraId="2217B0C3" w14:textId="1A62BA0B" w:rsidTr="007A1642">
        <w:trPr>
          <w:trHeight w:val="1596"/>
        </w:trPr>
        <w:tc>
          <w:tcPr>
            <w:tcW w:w="286" w:type="dxa"/>
          </w:tcPr>
          <w:p w14:paraId="0ADF3A4C" w14:textId="77777777" w:rsidR="000A567B" w:rsidRPr="00A35A5C" w:rsidRDefault="000A567B" w:rsidP="000B7D6F">
            <w:pPr>
              <w:rPr>
                <w:sz w:val="44"/>
                <w:szCs w:val="44"/>
              </w:rPr>
            </w:pPr>
          </w:p>
        </w:tc>
        <w:tc>
          <w:tcPr>
            <w:tcW w:w="11836" w:type="dxa"/>
          </w:tcPr>
          <w:p w14:paraId="61613A4C" w14:textId="77777777" w:rsidR="00032C7A" w:rsidRDefault="000A567B" w:rsidP="00FE23CC">
            <w:pPr>
              <w:rPr>
                <w:sz w:val="28"/>
                <w:szCs w:val="28"/>
              </w:rPr>
            </w:pPr>
            <w:r>
              <w:rPr>
                <w:sz w:val="28"/>
                <w:szCs w:val="28"/>
              </w:rPr>
              <w:t xml:space="preserve"> </w:t>
            </w:r>
          </w:p>
          <w:p w14:paraId="50C01CE5" w14:textId="1FD8BB9F" w:rsidR="000A567B" w:rsidRDefault="000A567B" w:rsidP="00FE23CC">
            <w:pPr>
              <w:rPr>
                <w:sz w:val="28"/>
                <w:szCs w:val="28"/>
              </w:rPr>
            </w:pPr>
            <w:r w:rsidRPr="00FE23CC">
              <w:rPr>
                <w:sz w:val="28"/>
                <w:szCs w:val="28"/>
              </w:rPr>
              <w:t>Aiming to achieve a challenging position in a reputed organization where I can utilize my skills and gain further experience while enhancing the company’s productivity and reputat</w:t>
            </w:r>
            <w:r w:rsidR="00F74F82">
              <w:rPr>
                <w:sz w:val="28"/>
                <w:szCs w:val="28"/>
              </w:rPr>
              <w:t>io</w:t>
            </w:r>
            <w:r w:rsidRPr="00FE23CC">
              <w:rPr>
                <w:sz w:val="28"/>
                <w:szCs w:val="28"/>
              </w:rPr>
              <w:t xml:space="preserve">n </w:t>
            </w:r>
          </w:p>
          <w:p w14:paraId="6E73C90C" w14:textId="77777777" w:rsidR="00032C7A" w:rsidRDefault="00032C7A" w:rsidP="00FE23CC">
            <w:pPr>
              <w:rPr>
                <w:sz w:val="28"/>
                <w:szCs w:val="28"/>
              </w:rPr>
            </w:pPr>
          </w:p>
          <w:p w14:paraId="24ACD19D" w14:textId="77777777" w:rsidR="000A567B" w:rsidRDefault="000A567B" w:rsidP="00FE23CC">
            <w:pPr>
              <w:pStyle w:val="Title"/>
              <w:rPr>
                <w:b/>
                <w:bCs/>
                <w:sz w:val="32"/>
                <w:szCs w:val="32"/>
              </w:rPr>
            </w:pPr>
            <w:r w:rsidRPr="00FE23CC">
              <w:rPr>
                <w:b/>
                <w:bCs/>
                <w:sz w:val="32"/>
                <w:szCs w:val="32"/>
              </w:rPr>
              <w:t xml:space="preserve">PROFESSIONAL SUMMARY  </w:t>
            </w:r>
          </w:p>
          <w:p w14:paraId="2E0CE2C6" w14:textId="77777777" w:rsidR="000A567B" w:rsidRDefault="000A567B" w:rsidP="00FE23CC">
            <w:pPr>
              <w:pStyle w:val="Title"/>
              <w:rPr>
                <w:b/>
                <w:bCs/>
                <w:sz w:val="32"/>
                <w:szCs w:val="32"/>
              </w:rPr>
            </w:pPr>
          </w:p>
          <w:p w14:paraId="6558B381" w14:textId="1298A6B0" w:rsidR="00032C7A" w:rsidRPr="00032C7A" w:rsidRDefault="000A567B" w:rsidP="00032C7A">
            <w:pPr>
              <w:pStyle w:val="ListParagraph"/>
              <w:numPr>
                <w:ilvl w:val="0"/>
                <w:numId w:val="15"/>
              </w:numPr>
              <w:rPr>
                <w:sz w:val="32"/>
                <w:szCs w:val="32"/>
              </w:rPr>
            </w:pPr>
            <w:r w:rsidRPr="00032C7A">
              <w:rPr>
                <w:sz w:val="32"/>
                <w:szCs w:val="32"/>
              </w:rPr>
              <w:t>Dynamic and dedicated web developer</w:t>
            </w:r>
          </w:p>
          <w:p w14:paraId="0AF00F9C" w14:textId="77777777" w:rsidR="000A567B" w:rsidRPr="00032C7A" w:rsidRDefault="000A567B" w:rsidP="00CA27DB">
            <w:pPr>
              <w:pStyle w:val="ListParagraph"/>
              <w:numPr>
                <w:ilvl w:val="0"/>
                <w:numId w:val="15"/>
              </w:numPr>
              <w:rPr>
                <w:sz w:val="32"/>
                <w:szCs w:val="32"/>
              </w:rPr>
            </w:pPr>
            <w:r w:rsidRPr="00032C7A">
              <w:rPr>
                <w:sz w:val="32"/>
                <w:szCs w:val="32"/>
              </w:rPr>
              <w:t xml:space="preserve">Proficient in both front-end and back-end development </w:t>
            </w:r>
          </w:p>
          <w:p w14:paraId="3C42A4FE" w14:textId="4EA3ECF1" w:rsidR="003A3405" w:rsidRDefault="000A567B" w:rsidP="00CA27DB">
            <w:pPr>
              <w:pStyle w:val="ListParagraph"/>
              <w:numPr>
                <w:ilvl w:val="0"/>
                <w:numId w:val="15"/>
              </w:numPr>
              <w:rPr>
                <w:sz w:val="32"/>
                <w:szCs w:val="32"/>
              </w:rPr>
            </w:pPr>
            <w:r w:rsidRPr="00032C7A">
              <w:rPr>
                <w:sz w:val="32"/>
                <w:szCs w:val="32"/>
              </w:rPr>
              <w:t xml:space="preserve">specializing in HTML, CSS, </w:t>
            </w:r>
            <w:r w:rsidR="003A3405">
              <w:rPr>
                <w:sz w:val="32"/>
                <w:szCs w:val="32"/>
              </w:rPr>
              <w:t>BOOTSTRAP,</w:t>
            </w:r>
            <w:r w:rsidRPr="00032C7A">
              <w:rPr>
                <w:sz w:val="32"/>
                <w:szCs w:val="32"/>
              </w:rPr>
              <w:t>J</w:t>
            </w:r>
            <w:r w:rsidR="003A3405">
              <w:rPr>
                <w:sz w:val="32"/>
                <w:szCs w:val="32"/>
              </w:rPr>
              <w:t>AVA</w:t>
            </w:r>
            <w:r w:rsidRPr="00032C7A">
              <w:rPr>
                <w:sz w:val="32"/>
                <w:szCs w:val="32"/>
              </w:rPr>
              <w:t>S</w:t>
            </w:r>
            <w:r w:rsidR="003A3405">
              <w:rPr>
                <w:sz w:val="32"/>
                <w:szCs w:val="32"/>
              </w:rPr>
              <w:t>CRIPT</w:t>
            </w:r>
            <w:r w:rsidRPr="00032C7A">
              <w:rPr>
                <w:sz w:val="32"/>
                <w:szCs w:val="32"/>
              </w:rPr>
              <w:t>, PHP</w:t>
            </w:r>
          </w:p>
          <w:p w14:paraId="450C4CCC" w14:textId="1961059C" w:rsidR="000A567B" w:rsidRPr="003A3405" w:rsidRDefault="00B67943" w:rsidP="003A3405">
            <w:pPr>
              <w:ind w:left="720"/>
              <w:rPr>
                <w:sz w:val="32"/>
                <w:szCs w:val="32"/>
              </w:rPr>
            </w:pPr>
            <w:r w:rsidRPr="00032C7A">
              <w:rPr>
                <w:sz w:val="32"/>
                <w:szCs w:val="32"/>
              </w:rPr>
              <w:t>and M</w:t>
            </w:r>
            <w:r>
              <w:rPr>
                <w:sz w:val="32"/>
                <w:szCs w:val="32"/>
              </w:rPr>
              <w:t>Y</w:t>
            </w:r>
            <w:r w:rsidRPr="00032C7A">
              <w:rPr>
                <w:sz w:val="32"/>
                <w:szCs w:val="32"/>
              </w:rPr>
              <w:t>SQL</w:t>
            </w:r>
            <w:r>
              <w:rPr>
                <w:sz w:val="32"/>
                <w:szCs w:val="32"/>
              </w:rPr>
              <w:t xml:space="preserve"> </w:t>
            </w:r>
            <w:r w:rsidR="003A3405">
              <w:rPr>
                <w:sz w:val="32"/>
                <w:szCs w:val="32"/>
              </w:rPr>
              <w:t>Wordpress, Photoshop</w:t>
            </w:r>
            <w:r w:rsidR="000A567B" w:rsidRPr="003A3405">
              <w:rPr>
                <w:sz w:val="32"/>
                <w:szCs w:val="32"/>
              </w:rPr>
              <w:t xml:space="preserve">. </w:t>
            </w:r>
          </w:p>
          <w:p w14:paraId="387CD532" w14:textId="77777777" w:rsidR="000A567B" w:rsidRPr="00032C7A" w:rsidRDefault="000A567B" w:rsidP="00CA27DB">
            <w:pPr>
              <w:pStyle w:val="ListParagraph"/>
              <w:numPr>
                <w:ilvl w:val="0"/>
                <w:numId w:val="15"/>
              </w:numPr>
              <w:rPr>
                <w:sz w:val="32"/>
                <w:szCs w:val="32"/>
              </w:rPr>
            </w:pPr>
            <w:r w:rsidRPr="00032C7A">
              <w:rPr>
                <w:sz w:val="32"/>
                <w:szCs w:val="32"/>
              </w:rPr>
              <w:t xml:space="preserve">Proven track record of delivering high-quality, responsive websites and web applications while collaborating effectively with cross-functional teams </w:t>
            </w:r>
          </w:p>
          <w:p w14:paraId="4207F293" w14:textId="2F5F5FBC" w:rsidR="000A567B" w:rsidRPr="00032C7A" w:rsidRDefault="000A567B" w:rsidP="00CA27DB">
            <w:pPr>
              <w:pStyle w:val="ListParagraph"/>
              <w:numPr>
                <w:ilvl w:val="0"/>
                <w:numId w:val="15"/>
              </w:numPr>
              <w:rPr>
                <w:sz w:val="32"/>
                <w:szCs w:val="32"/>
              </w:rPr>
            </w:pPr>
            <w:r w:rsidRPr="00032C7A">
              <w:rPr>
                <w:sz w:val="32"/>
                <w:szCs w:val="32"/>
              </w:rPr>
              <w:t xml:space="preserve">Committed to staying current with emerging technologies and trends in the industry to optimize project outcomes and user experiences.  </w:t>
            </w:r>
          </w:p>
          <w:p w14:paraId="66CA09CF" w14:textId="77777777" w:rsidR="000A567B" w:rsidRDefault="000A567B" w:rsidP="00CA27DB">
            <w:pPr>
              <w:pStyle w:val="ListParagraph"/>
            </w:pPr>
          </w:p>
          <w:p w14:paraId="4B29E94E" w14:textId="77777777" w:rsidR="00032C7A" w:rsidRDefault="00032C7A" w:rsidP="00CA27DB">
            <w:pPr>
              <w:pStyle w:val="ListParagraph"/>
            </w:pPr>
          </w:p>
          <w:p w14:paraId="53ED6D47" w14:textId="5717CDEA" w:rsidR="000A567B" w:rsidRDefault="000A567B" w:rsidP="00CA27DB">
            <w:pPr>
              <w:rPr>
                <w:b/>
                <w:bCs/>
                <w:sz w:val="32"/>
                <w:szCs w:val="32"/>
              </w:rPr>
            </w:pPr>
            <w:r w:rsidRPr="00CA27DB">
              <w:rPr>
                <w:b/>
                <w:bCs/>
                <w:sz w:val="32"/>
                <w:szCs w:val="32"/>
              </w:rPr>
              <w:t>TECHNICAL SKILLS</w:t>
            </w:r>
          </w:p>
          <w:p w14:paraId="7ED61373" w14:textId="77777777" w:rsidR="000A567B" w:rsidRPr="00CA27DB" w:rsidRDefault="000A567B" w:rsidP="00CA27DB">
            <w:pPr>
              <w:rPr>
                <w:b/>
                <w:bCs/>
                <w:sz w:val="32"/>
                <w:szCs w:val="32"/>
              </w:rPr>
            </w:pPr>
          </w:p>
          <w:p w14:paraId="73850008" w14:textId="1E0C0D05" w:rsidR="000A567B" w:rsidRPr="003F711D" w:rsidRDefault="000A567B" w:rsidP="00F00B1D">
            <w:pPr>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uto"/>
              <w:rPr>
                <w:sz w:val="28"/>
                <w:szCs w:val="28"/>
              </w:rPr>
            </w:pPr>
            <w:r w:rsidRPr="00703D61">
              <w:rPr>
                <w:b/>
                <w:bCs/>
                <w:sz w:val="28"/>
                <w:szCs w:val="28"/>
              </w:rPr>
              <w:t>Front-end</w:t>
            </w:r>
            <w:r>
              <w:t xml:space="preserve">                        </w:t>
            </w:r>
            <w:r w:rsidR="003A3405">
              <w:rPr>
                <w:sz w:val="32"/>
                <w:szCs w:val="32"/>
              </w:rPr>
              <w:t>Html5</w:t>
            </w:r>
            <w:r w:rsidRPr="003F711D">
              <w:rPr>
                <w:sz w:val="28"/>
                <w:szCs w:val="28"/>
              </w:rPr>
              <w:t>, CSS,</w:t>
            </w:r>
            <w:r w:rsidR="003A3405">
              <w:rPr>
                <w:sz w:val="28"/>
                <w:szCs w:val="28"/>
              </w:rPr>
              <w:t>Bootstrap,</w:t>
            </w:r>
            <w:r w:rsidRPr="003F711D">
              <w:rPr>
                <w:sz w:val="28"/>
                <w:szCs w:val="28"/>
              </w:rPr>
              <w:t xml:space="preserve"> JavaScript, </w:t>
            </w:r>
          </w:p>
          <w:p w14:paraId="69216053" w14:textId="4F5C4564" w:rsidR="000A567B" w:rsidRDefault="000A567B" w:rsidP="003F711D">
            <w:pPr>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uto"/>
            </w:pPr>
            <w:r w:rsidRPr="00703D61">
              <w:rPr>
                <w:b/>
                <w:bCs/>
                <w:sz w:val="28"/>
                <w:szCs w:val="28"/>
              </w:rPr>
              <w:t>Back-end</w:t>
            </w:r>
            <w:r>
              <w:t xml:space="preserve">                      </w:t>
            </w:r>
            <w:r w:rsidRPr="003F711D">
              <w:rPr>
                <w:sz w:val="28"/>
                <w:szCs w:val="28"/>
              </w:rPr>
              <w:t xml:space="preserve"> </w:t>
            </w:r>
            <w:r>
              <w:rPr>
                <w:sz w:val="28"/>
                <w:szCs w:val="28"/>
              </w:rPr>
              <w:t xml:space="preserve"> </w:t>
            </w:r>
            <w:r w:rsidRPr="00703D61">
              <w:rPr>
                <w:sz w:val="32"/>
                <w:szCs w:val="32"/>
              </w:rPr>
              <w:t>Php ,MySQL</w:t>
            </w:r>
            <w:r w:rsidR="003A3405">
              <w:rPr>
                <w:sz w:val="32"/>
                <w:szCs w:val="32"/>
              </w:rPr>
              <w:t>,</w:t>
            </w:r>
          </w:p>
          <w:p w14:paraId="271D1264" w14:textId="73834E37" w:rsidR="000A567B" w:rsidRDefault="000A567B" w:rsidP="00B86521">
            <w:pPr>
              <w:pBdr>
                <w:top w:val="single" w:sz="4" w:space="1" w:color="auto"/>
                <w:left w:val="single" w:sz="4" w:space="4" w:color="auto"/>
                <w:bottom w:val="single" w:sz="4" w:space="1" w:color="auto"/>
                <w:right w:val="single" w:sz="4" w:space="4" w:color="auto"/>
                <w:between w:val="single" w:sz="4" w:space="1" w:color="auto"/>
                <w:bar w:val="single" w:sz="4" w:color="auto"/>
              </w:pBdr>
              <w:spacing w:line="480" w:lineRule="auto"/>
              <w:ind w:left="1440" w:hanging="1440"/>
              <w:rPr>
                <w:sz w:val="32"/>
                <w:szCs w:val="32"/>
              </w:rPr>
            </w:pPr>
            <w:r w:rsidRPr="00703D61">
              <w:rPr>
                <w:b/>
                <w:bCs/>
                <w:sz w:val="28"/>
                <w:szCs w:val="28"/>
              </w:rPr>
              <w:t>Other Tools</w:t>
            </w:r>
            <w:r w:rsidRPr="00CA27DB">
              <w:rPr>
                <w:b/>
                <w:bCs/>
                <w:sz w:val="24"/>
              </w:rPr>
              <w:t xml:space="preserve"> ,</w:t>
            </w:r>
            <w:r>
              <w:t xml:space="preserve">                 </w:t>
            </w:r>
            <w:r w:rsidRPr="00703D61">
              <w:rPr>
                <w:sz w:val="32"/>
                <w:szCs w:val="32"/>
              </w:rPr>
              <w:t>Visual Studio Code</w:t>
            </w:r>
            <w:r w:rsidR="00D14F18">
              <w:rPr>
                <w:sz w:val="32"/>
                <w:szCs w:val="32"/>
              </w:rPr>
              <w:t>,</w:t>
            </w:r>
            <w:r w:rsidR="00B86521">
              <w:rPr>
                <w:sz w:val="32"/>
                <w:szCs w:val="32"/>
              </w:rPr>
              <w:t xml:space="preserve"> </w:t>
            </w:r>
            <w:r w:rsidR="00D14F18">
              <w:rPr>
                <w:sz w:val="32"/>
                <w:szCs w:val="32"/>
              </w:rPr>
              <w:t>photoshop</w:t>
            </w:r>
          </w:p>
          <w:p w14:paraId="0A95ECAF" w14:textId="6F81A01B" w:rsidR="00B86521" w:rsidRDefault="00B86521" w:rsidP="00032C7A">
            <w:pPr>
              <w:pBdr>
                <w:top w:val="single" w:sz="4" w:space="1" w:color="auto"/>
                <w:left w:val="single" w:sz="4" w:space="4" w:color="auto"/>
                <w:bottom w:val="single" w:sz="4" w:space="1" w:color="auto"/>
                <w:right w:val="single" w:sz="4" w:space="4" w:color="auto"/>
                <w:between w:val="single" w:sz="4" w:space="1" w:color="auto"/>
                <w:bar w:val="single" w:sz="4" w:color="auto"/>
              </w:pBdr>
              <w:spacing w:line="480" w:lineRule="auto"/>
            </w:pPr>
            <w:r>
              <w:rPr>
                <w:b/>
                <w:bCs/>
                <w:sz w:val="28"/>
                <w:szCs w:val="28"/>
              </w:rPr>
              <w:t xml:space="preserve">Framework             </w:t>
            </w:r>
            <w:r>
              <w:rPr>
                <w:sz w:val="32"/>
                <w:szCs w:val="32"/>
              </w:rPr>
              <w:t>Wordpress</w:t>
            </w:r>
          </w:p>
          <w:p w14:paraId="52DAE9DC" w14:textId="6C4DCF54" w:rsidR="000A567B" w:rsidRDefault="000A567B" w:rsidP="00703D61"/>
          <w:p w14:paraId="3D306D1C" w14:textId="05D69D39" w:rsidR="00032C7A" w:rsidRDefault="000A567B" w:rsidP="00032C7A">
            <w:pPr>
              <w:spacing w:line="600" w:lineRule="auto"/>
              <w:jc w:val="both"/>
              <w:rPr>
                <w:b/>
                <w:bCs/>
                <w:sz w:val="32"/>
                <w:szCs w:val="32"/>
              </w:rPr>
            </w:pPr>
            <w:r w:rsidRPr="00703D61">
              <w:rPr>
                <w:b/>
                <w:bCs/>
                <w:sz w:val="32"/>
                <w:szCs w:val="32"/>
              </w:rPr>
              <w:t>WORK EXPERIENCE</w:t>
            </w:r>
          </w:p>
          <w:p w14:paraId="2E121E58" w14:textId="149B66D7" w:rsidR="000A567B" w:rsidRPr="00F00B1D" w:rsidRDefault="000A567B" w:rsidP="00F00B1D">
            <w:pPr>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uto"/>
              <w:rPr>
                <w:sz w:val="32"/>
                <w:szCs w:val="32"/>
              </w:rPr>
            </w:pPr>
            <w:r w:rsidRPr="00F00B1D">
              <w:rPr>
                <w:b/>
                <w:bCs/>
                <w:sz w:val="28"/>
                <w:szCs w:val="28"/>
              </w:rPr>
              <w:t xml:space="preserve">Company    </w:t>
            </w:r>
            <w:r>
              <w:t xml:space="preserve">                       </w:t>
            </w:r>
            <w:hyperlink r:id="rId12" w:history="1">
              <w:r w:rsidRPr="00396E7F">
                <w:rPr>
                  <w:rStyle w:val="Hyperlink"/>
                  <w:sz w:val="32"/>
                  <w:szCs w:val="32"/>
                </w:rPr>
                <w:t>Yamee Cluster Pvt Ltd</w:t>
              </w:r>
            </w:hyperlink>
            <w:r w:rsidRPr="00F00B1D">
              <w:rPr>
                <w:sz w:val="32"/>
                <w:szCs w:val="32"/>
              </w:rPr>
              <w:t xml:space="preserve"> </w:t>
            </w:r>
          </w:p>
          <w:p w14:paraId="3D121B00" w14:textId="3D3FE91F" w:rsidR="000A567B" w:rsidRPr="00F00B1D" w:rsidRDefault="000A567B" w:rsidP="00F00B1D">
            <w:pPr>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uto"/>
              <w:rPr>
                <w:sz w:val="28"/>
                <w:szCs w:val="28"/>
              </w:rPr>
            </w:pPr>
            <w:r w:rsidRPr="00F00B1D">
              <w:rPr>
                <w:b/>
                <w:bCs/>
                <w:sz w:val="28"/>
                <w:szCs w:val="28"/>
              </w:rPr>
              <w:t xml:space="preserve">Period      </w:t>
            </w:r>
            <w:r w:rsidRPr="00F00B1D">
              <w:rPr>
                <w:sz w:val="28"/>
                <w:szCs w:val="28"/>
              </w:rPr>
              <w:t xml:space="preserve"> </w:t>
            </w:r>
            <w:r>
              <w:t xml:space="preserve">                          </w:t>
            </w:r>
            <w:r w:rsidRPr="00F00B1D">
              <w:rPr>
                <w:sz w:val="32"/>
                <w:szCs w:val="32"/>
              </w:rPr>
              <w:t>Nov 20</w:t>
            </w:r>
            <w:r>
              <w:rPr>
                <w:sz w:val="32"/>
                <w:szCs w:val="32"/>
              </w:rPr>
              <w:t>23</w:t>
            </w:r>
            <w:r w:rsidRPr="00F00B1D">
              <w:rPr>
                <w:sz w:val="32"/>
                <w:szCs w:val="32"/>
              </w:rPr>
              <w:t xml:space="preserve"> to Till Now</w:t>
            </w:r>
            <w:r w:rsidRPr="00F00B1D">
              <w:rPr>
                <w:sz w:val="28"/>
                <w:szCs w:val="28"/>
              </w:rPr>
              <w:t xml:space="preserve"> </w:t>
            </w:r>
          </w:p>
          <w:p w14:paraId="390E290B" w14:textId="532EC0CC" w:rsidR="000A567B" w:rsidRPr="00F00B1D" w:rsidRDefault="000A567B" w:rsidP="00F00B1D">
            <w:pPr>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uto"/>
              <w:rPr>
                <w:b/>
                <w:bCs/>
                <w:sz w:val="32"/>
                <w:szCs w:val="32"/>
              </w:rPr>
            </w:pPr>
            <w:r w:rsidRPr="00F00B1D">
              <w:rPr>
                <w:b/>
                <w:bCs/>
                <w:sz w:val="28"/>
                <w:szCs w:val="28"/>
              </w:rPr>
              <w:t xml:space="preserve">Position    </w:t>
            </w:r>
            <w:r>
              <w:t xml:space="preserve">                          </w:t>
            </w:r>
            <w:r>
              <w:rPr>
                <w:sz w:val="32"/>
                <w:szCs w:val="32"/>
              </w:rPr>
              <w:t>Web Developer</w:t>
            </w:r>
          </w:p>
          <w:p w14:paraId="7B0D03BC" w14:textId="77777777" w:rsidR="000A567B" w:rsidDel="00DF5E78" w:rsidRDefault="000A567B" w:rsidP="00CA27DB">
            <w:pPr>
              <w:pStyle w:val="ListParagraph"/>
              <w:rPr>
                <w:del w:id="0" w:author="Author"/>
              </w:rPr>
            </w:pPr>
          </w:p>
          <w:p w14:paraId="10E27668" w14:textId="77777777" w:rsidR="000A567B" w:rsidDel="00DF5E78" w:rsidRDefault="000A567B" w:rsidP="00CA27DB">
            <w:pPr>
              <w:pStyle w:val="ListParagraph"/>
              <w:rPr>
                <w:del w:id="1" w:author="Author"/>
              </w:rPr>
            </w:pPr>
          </w:p>
          <w:p w14:paraId="72B6166B" w14:textId="77777777" w:rsidR="00032C7A" w:rsidRDefault="00032C7A" w:rsidP="00032C7A">
            <w:pPr>
              <w:spacing w:line="600" w:lineRule="auto"/>
              <w:rPr>
                <w:b/>
                <w:bCs/>
                <w:sz w:val="32"/>
                <w:szCs w:val="32"/>
              </w:rPr>
            </w:pPr>
            <w:r w:rsidRPr="00F00B1D">
              <w:rPr>
                <w:b/>
                <w:bCs/>
                <w:sz w:val="32"/>
                <w:szCs w:val="32"/>
              </w:rPr>
              <w:t>PROJECT EXPERIENCE</w:t>
            </w:r>
          </w:p>
          <w:p w14:paraId="0EE18552" w14:textId="3929168A" w:rsidR="00032C7A" w:rsidRPr="006E5D74" w:rsidRDefault="00032C7A" w:rsidP="006E5D74">
            <w:pPr>
              <w:pStyle w:val="Heading3"/>
              <w:shd w:val="clear" w:color="auto" w:fill="E6E4D7"/>
              <w:spacing w:before="0" w:after="0" w:line="570" w:lineRule="atLeast"/>
              <w:textAlignment w:val="top"/>
              <w:rPr>
                <w:rFonts w:ascii="PT Serif Caption" w:eastAsia="Times New Roman" w:hAnsi="PT Serif Caption" w:cs="Times New Roman"/>
                <w:color w:val="343434"/>
                <w:sz w:val="53"/>
                <w:szCs w:val="53"/>
                <w:lang w:val="en-IN" w:eastAsia="en-IN"/>
              </w:rPr>
            </w:pPr>
            <w:r w:rsidRPr="00032C7A">
              <w:rPr>
                <w:b/>
                <w:bCs/>
                <w:sz w:val="32"/>
                <w:szCs w:val="32"/>
              </w:rPr>
              <w:t>Client</w:t>
            </w:r>
            <w:r w:rsidR="006E5D74">
              <w:rPr>
                <w:b/>
                <w:bCs/>
                <w:sz w:val="32"/>
                <w:szCs w:val="32"/>
              </w:rPr>
              <w:t xml:space="preserve">                 </w:t>
            </w:r>
            <w:r w:rsidR="00066D04">
              <w:rPr>
                <w:b/>
                <w:bCs/>
                <w:sz w:val="32"/>
                <w:szCs w:val="32"/>
              </w:rPr>
              <w:t xml:space="preserve">     </w:t>
            </w:r>
            <w:hyperlink r:id="rId13" w:history="1">
              <w:r w:rsidR="00C02B6A" w:rsidRPr="00C02B6A">
                <w:rPr>
                  <w:rStyle w:val="Hyperlink"/>
                  <w:b/>
                  <w:bCs/>
                  <w:sz w:val="32"/>
                  <w:szCs w:val="32"/>
                </w:rPr>
                <w:t xml:space="preserve"> FreshCatch</w:t>
              </w:r>
            </w:hyperlink>
            <w:r w:rsidR="00C02B6A">
              <w:rPr>
                <w:b/>
                <w:bCs/>
                <w:sz w:val="32"/>
                <w:szCs w:val="32"/>
              </w:rPr>
              <w:t xml:space="preserve"> </w:t>
            </w:r>
          </w:p>
          <w:p w14:paraId="15905AA0" w14:textId="0900C236" w:rsidR="00032C7A" w:rsidRPr="00032C7A" w:rsidRDefault="00032C7A" w:rsidP="00032C7A">
            <w:pPr>
              <w:pBdr>
                <w:top w:val="single" w:sz="4" w:space="1" w:color="auto"/>
                <w:left w:val="single" w:sz="4" w:space="4" w:color="auto"/>
                <w:bottom w:val="single" w:sz="4" w:space="1" w:color="auto"/>
                <w:right w:val="single" w:sz="4" w:space="4" w:color="auto"/>
                <w:between w:val="single" w:sz="4" w:space="1" w:color="auto"/>
              </w:pBdr>
              <w:spacing w:line="360" w:lineRule="auto"/>
              <w:rPr>
                <w:sz w:val="32"/>
                <w:szCs w:val="32"/>
              </w:rPr>
            </w:pPr>
            <w:r w:rsidRPr="00032C7A">
              <w:rPr>
                <w:b/>
                <w:bCs/>
                <w:sz w:val="32"/>
                <w:szCs w:val="32"/>
              </w:rPr>
              <w:t xml:space="preserve">Technology    </w:t>
            </w:r>
            <w:r>
              <w:rPr>
                <w:sz w:val="32"/>
                <w:szCs w:val="32"/>
              </w:rPr>
              <w:t xml:space="preserve">        </w:t>
            </w:r>
            <w:r w:rsidR="00833A39">
              <w:rPr>
                <w:sz w:val="32"/>
                <w:szCs w:val="32"/>
              </w:rPr>
              <w:t xml:space="preserve"> </w:t>
            </w:r>
            <w:r w:rsidRPr="00032C7A">
              <w:rPr>
                <w:sz w:val="32"/>
                <w:szCs w:val="32"/>
              </w:rPr>
              <w:t>Html5, Css3, JavaScript, Bootstrap, Angular</w:t>
            </w:r>
          </w:p>
          <w:p w14:paraId="1088A1A3" w14:textId="26B123AF" w:rsidR="00032C7A" w:rsidRPr="00032C7A" w:rsidRDefault="00032C7A" w:rsidP="00032C7A">
            <w:pPr>
              <w:pBdr>
                <w:top w:val="single" w:sz="4" w:space="1" w:color="auto"/>
                <w:left w:val="single" w:sz="4" w:space="4" w:color="auto"/>
                <w:bottom w:val="single" w:sz="4" w:space="1" w:color="auto"/>
                <w:right w:val="single" w:sz="4" w:space="4" w:color="auto"/>
                <w:between w:val="single" w:sz="4" w:space="1" w:color="auto"/>
              </w:pBdr>
              <w:spacing w:line="360" w:lineRule="auto"/>
              <w:rPr>
                <w:sz w:val="32"/>
                <w:szCs w:val="32"/>
              </w:rPr>
            </w:pPr>
            <w:r w:rsidRPr="00032C7A">
              <w:rPr>
                <w:sz w:val="32"/>
                <w:szCs w:val="32"/>
              </w:rPr>
              <w:t xml:space="preserve"> </w:t>
            </w:r>
            <w:r w:rsidRPr="00032C7A">
              <w:rPr>
                <w:b/>
                <w:bCs/>
                <w:sz w:val="32"/>
                <w:szCs w:val="32"/>
              </w:rPr>
              <w:t xml:space="preserve">Role </w:t>
            </w:r>
            <w:r>
              <w:rPr>
                <w:sz w:val="32"/>
                <w:szCs w:val="32"/>
              </w:rPr>
              <w:t xml:space="preserve">                   </w:t>
            </w:r>
            <w:r w:rsidR="007A1642">
              <w:rPr>
                <w:sz w:val="32"/>
                <w:szCs w:val="32"/>
              </w:rPr>
              <w:t xml:space="preserve"> </w:t>
            </w:r>
            <w:r>
              <w:rPr>
                <w:sz w:val="32"/>
                <w:szCs w:val="32"/>
              </w:rPr>
              <w:t xml:space="preserve">  </w:t>
            </w:r>
            <w:r w:rsidR="00833A39">
              <w:rPr>
                <w:sz w:val="32"/>
                <w:szCs w:val="32"/>
              </w:rPr>
              <w:t xml:space="preserve"> </w:t>
            </w:r>
            <w:r w:rsidRPr="00032C7A">
              <w:rPr>
                <w:sz w:val="32"/>
                <w:szCs w:val="32"/>
              </w:rPr>
              <w:t>Developer</w:t>
            </w:r>
          </w:p>
          <w:p w14:paraId="5D871D32" w14:textId="6675BCAF" w:rsidR="00032C7A" w:rsidRPr="00032C7A" w:rsidRDefault="00032C7A" w:rsidP="00032C7A">
            <w:pPr>
              <w:pBdr>
                <w:top w:val="single" w:sz="4" w:space="1" w:color="auto"/>
                <w:left w:val="single" w:sz="4" w:space="4" w:color="auto"/>
                <w:bottom w:val="single" w:sz="4" w:space="1" w:color="auto"/>
                <w:right w:val="single" w:sz="4" w:space="4" w:color="auto"/>
                <w:between w:val="single" w:sz="4" w:space="1" w:color="auto"/>
              </w:pBdr>
              <w:spacing w:line="360" w:lineRule="auto"/>
              <w:rPr>
                <w:b/>
                <w:bCs/>
                <w:sz w:val="32"/>
                <w:szCs w:val="32"/>
              </w:rPr>
            </w:pPr>
            <w:r w:rsidRPr="00032C7A">
              <w:rPr>
                <w:b/>
                <w:bCs/>
                <w:sz w:val="32"/>
                <w:szCs w:val="32"/>
              </w:rPr>
              <w:t xml:space="preserve"> Business</w:t>
            </w:r>
            <w:r>
              <w:rPr>
                <w:sz w:val="32"/>
                <w:szCs w:val="32"/>
              </w:rPr>
              <w:t xml:space="preserve">              </w:t>
            </w:r>
            <w:r w:rsidR="00833A39">
              <w:rPr>
                <w:sz w:val="32"/>
                <w:szCs w:val="32"/>
              </w:rPr>
              <w:t xml:space="preserve">  </w:t>
            </w:r>
            <w:r w:rsidRPr="00032C7A">
              <w:rPr>
                <w:sz w:val="32"/>
                <w:szCs w:val="32"/>
              </w:rPr>
              <w:t>Domain Billing</w:t>
            </w:r>
          </w:p>
          <w:p w14:paraId="33ECE95B" w14:textId="77777777" w:rsidR="007A1642" w:rsidRDefault="007A1642" w:rsidP="007A1642">
            <w:pPr>
              <w:rPr>
                <w:sz w:val="32"/>
                <w:szCs w:val="32"/>
              </w:rPr>
            </w:pPr>
          </w:p>
          <w:p w14:paraId="31E12D46" w14:textId="22C1226D" w:rsidR="000A567B" w:rsidRDefault="007A1642" w:rsidP="007A1642">
            <w:pPr>
              <w:rPr>
                <w:b/>
                <w:bCs/>
                <w:sz w:val="32"/>
                <w:szCs w:val="32"/>
              </w:rPr>
            </w:pPr>
            <w:r w:rsidRPr="007A1642">
              <w:rPr>
                <w:b/>
                <w:bCs/>
                <w:sz w:val="32"/>
                <w:szCs w:val="32"/>
              </w:rPr>
              <w:t>BRIEF DESCRIPTION</w:t>
            </w:r>
          </w:p>
          <w:p w14:paraId="0205DDB3" w14:textId="77777777" w:rsidR="007A1642" w:rsidRPr="007A1642" w:rsidRDefault="007A1642" w:rsidP="00ED76EC">
            <w:pPr>
              <w:spacing w:line="360" w:lineRule="auto"/>
              <w:rPr>
                <w:b/>
                <w:bCs/>
                <w:sz w:val="32"/>
                <w:szCs w:val="32"/>
              </w:rPr>
            </w:pPr>
          </w:p>
          <w:p w14:paraId="61D4F784" w14:textId="57D34F97" w:rsidR="000A567B" w:rsidRPr="00ED76EC" w:rsidRDefault="007A1642" w:rsidP="00ED76EC">
            <w:pPr>
              <w:pStyle w:val="ListParagraph"/>
              <w:spacing w:line="360" w:lineRule="auto"/>
              <w:ind w:left="0"/>
              <w:rPr>
                <w:sz w:val="24"/>
                <w:szCs w:val="24"/>
              </w:rPr>
            </w:pPr>
            <w:r w:rsidRPr="00ED76EC">
              <w:rPr>
                <w:sz w:val="24"/>
                <w:szCs w:val="24"/>
              </w:rPr>
              <w:t>Fresh Catch is a web application developed to maintain the particular organization activities like taking orders from customer leads, sending quotation and taking delivery of the purchase orders, generating invoices and tracking the payments. Here admin will maintain account for the regular customer and also maintain transaction report and getting the total billing report as GST Wise. non-GST Wise and Customer wise</w:t>
            </w:r>
          </w:p>
          <w:p w14:paraId="516F9D26" w14:textId="2A7B31B7" w:rsidR="000A567B" w:rsidRDefault="000A567B" w:rsidP="00F94939">
            <w:pPr>
              <w:spacing w:line="240" w:lineRule="auto"/>
              <w:rPr>
                <w:sz w:val="32"/>
                <w:szCs w:val="32"/>
              </w:rPr>
            </w:pPr>
          </w:p>
          <w:p w14:paraId="0BF90944" w14:textId="4BE2E2ED" w:rsidR="007A1642" w:rsidRDefault="007A1642" w:rsidP="00F94939">
            <w:pPr>
              <w:spacing w:line="240" w:lineRule="auto"/>
              <w:rPr>
                <w:b/>
                <w:bCs/>
                <w:sz w:val="32"/>
                <w:szCs w:val="32"/>
              </w:rPr>
            </w:pPr>
            <w:r w:rsidRPr="007A1642">
              <w:rPr>
                <w:b/>
                <w:bCs/>
                <w:sz w:val="32"/>
                <w:szCs w:val="32"/>
              </w:rPr>
              <w:t>ROLES AND RESPONSIBILITIES</w:t>
            </w:r>
          </w:p>
          <w:p w14:paraId="3377B76E" w14:textId="77777777" w:rsidR="00F94939" w:rsidRDefault="00F94939" w:rsidP="00F94939">
            <w:pPr>
              <w:spacing w:line="240" w:lineRule="auto"/>
              <w:rPr>
                <w:b/>
                <w:bCs/>
                <w:sz w:val="32"/>
                <w:szCs w:val="32"/>
              </w:rPr>
            </w:pPr>
          </w:p>
          <w:p w14:paraId="3001CC65" w14:textId="282B6669" w:rsidR="007A1642" w:rsidRPr="008F13B5" w:rsidRDefault="008F13B5" w:rsidP="007A1642">
            <w:pPr>
              <w:pStyle w:val="ListParagraph"/>
              <w:numPr>
                <w:ilvl w:val="0"/>
                <w:numId w:val="16"/>
              </w:numPr>
              <w:spacing w:line="360" w:lineRule="auto"/>
              <w:rPr>
                <w:sz w:val="24"/>
                <w:szCs w:val="24"/>
              </w:rPr>
            </w:pPr>
            <w:r w:rsidRPr="008F13B5">
              <w:rPr>
                <w:sz w:val="24"/>
                <w:szCs w:val="24"/>
              </w:rPr>
              <w:t>i</w:t>
            </w:r>
            <w:r w:rsidR="007A1642" w:rsidRPr="008F13B5">
              <w:rPr>
                <w:sz w:val="24"/>
                <w:szCs w:val="24"/>
              </w:rPr>
              <w:t xml:space="preserve">nvolved in all system development phases and support. </w:t>
            </w:r>
          </w:p>
          <w:p w14:paraId="52C4C194" w14:textId="2A86A044" w:rsidR="007A1642" w:rsidRPr="008F13B5" w:rsidRDefault="007A1642" w:rsidP="007A1642">
            <w:pPr>
              <w:pStyle w:val="ListParagraph"/>
              <w:numPr>
                <w:ilvl w:val="0"/>
                <w:numId w:val="16"/>
              </w:numPr>
              <w:spacing w:line="360" w:lineRule="auto"/>
              <w:rPr>
                <w:sz w:val="24"/>
                <w:szCs w:val="24"/>
              </w:rPr>
            </w:pPr>
            <w:r w:rsidRPr="008F13B5">
              <w:rPr>
                <w:sz w:val="24"/>
                <w:szCs w:val="24"/>
              </w:rPr>
              <w:t xml:space="preserve">Responsible for maintenance of the complete project. </w:t>
            </w:r>
          </w:p>
          <w:p w14:paraId="6BC872F9" w14:textId="764B31CA" w:rsidR="007A1642" w:rsidRPr="008F13B5" w:rsidRDefault="007A1642" w:rsidP="007A1642">
            <w:pPr>
              <w:pStyle w:val="ListParagraph"/>
              <w:numPr>
                <w:ilvl w:val="0"/>
                <w:numId w:val="16"/>
              </w:numPr>
              <w:spacing w:line="360" w:lineRule="auto"/>
              <w:rPr>
                <w:sz w:val="24"/>
                <w:szCs w:val="24"/>
              </w:rPr>
            </w:pPr>
            <w:r w:rsidRPr="008F13B5">
              <w:rPr>
                <w:sz w:val="24"/>
                <w:szCs w:val="24"/>
              </w:rPr>
              <w:t xml:space="preserve">Collaborate with designers, artists and other engineers to deliver high quality application features that are technically sound. </w:t>
            </w:r>
          </w:p>
          <w:p w14:paraId="1C941145" w14:textId="09BF0BFA" w:rsidR="007A1642" w:rsidRPr="008F13B5" w:rsidRDefault="007A1642" w:rsidP="007A1642">
            <w:pPr>
              <w:pStyle w:val="ListParagraph"/>
              <w:numPr>
                <w:ilvl w:val="0"/>
                <w:numId w:val="16"/>
              </w:numPr>
              <w:spacing w:line="360" w:lineRule="auto"/>
              <w:rPr>
                <w:sz w:val="24"/>
                <w:szCs w:val="24"/>
              </w:rPr>
            </w:pPr>
            <w:r w:rsidRPr="008F13B5">
              <w:rPr>
                <w:sz w:val="24"/>
                <w:szCs w:val="24"/>
              </w:rPr>
              <w:t xml:space="preserve">Involved in Development, Enhancements. </w:t>
            </w:r>
          </w:p>
          <w:p w14:paraId="55C65EE7" w14:textId="77777777" w:rsidR="008F13B5" w:rsidRPr="008F13B5" w:rsidRDefault="007A1642" w:rsidP="007A1642">
            <w:pPr>
              <w:pStyle w:val="ListParagraph"/>
              <w:numPr>
                <w:ilvl w:val="0"/>
                <w:numId w:val="16"/>
              </w:numPr>
              <w:spacing w:line="360" w:lineRule="auto"/>
              <w:rPr>
                <w:b/>
                <w:bCs/>
                <w:sz w:val="24"/>
                <w:szCs w:val="24"/>
              </w:rPr>
            </w:pPr>
            <w:r w:rsidRPr="008F13B5">
              <w:rPr>
                <w:sz w:val="24"/>
                <w:szCs w:val="24"/>
              </w:rPr>
              <w:t xml:space="preserve">Analyzing the Requirements from the client. </w:t>
            </w:r>
          </w:p>
          <w:p w14:paraId="5685D62C" w14:textId="2046483E" w:rsidR="007A1642" w:rsidRPr="008F13B5" w:rsidRDefault="007A1642" w:rsidP="007A1642">
            <w:pPr>
              <w:pStyle w:val="ListParagraph"/>
              <w:numPr>
                <w:ilvl w:val="0"/>
                <w:numId w:val="16"/>
              </w:numPr>
              <w:spacing w:line="360" w:lineRule="auto"/>
              <w:rPr>
                <w:b/>
                <w:bCs/>
                <w:sz w:val="24"/>
                <w:szCs w:val="24"/>
              </w:rPr>
            </w:pPr>
            <w:r w:rsidRPr="008F13B5">
              <w:rPr>
                <w:sz w:val="24"/>
                <w:szCs w:val="24"/>
              </w:rPr>
              <w:t>Responding promptly and professionally to bug reports.</w:t>
            </w:r>
          </w:p>
          <w:p w14:paraId="239D4E62" w14:textId="77777777" w:rsidR="008F13B5" w:rsidRPr="008F13B5" w:rsidRDefault="008F13B5" w:rsidP="008F13B5">
            <w:pPr>
              <w:pStyle w:val="ListParagraph"/>
              <w:spacing w:line="360" w:lineRule="auto"/>
              <w:rPr>
                <w:b/>
                <w:bCs/>
                <w:sz w:val="24"/>
                <w:szCs w:val="24"/>
              </w:rPr>
            </w:pPr>
          </w:p>
          <w:p w14:paraId="20C879AC" w14:textId="77777777" w:rsidR="008F13B5" w:rsidRDefault="007A1642" w:rsidP="008F13B5">
            <w:pPr>
              <w:spacing w:line="600" w:lineRule="auto"/>
              <w:rPr>
                <w:b/>
                <w:bCs/>
                <w:sz w:val="32"/>
                <w:szCs w:val="32"/>
              </w:rPr>
            </w:pPr>
            <w:r>
              <w:rPr>
                <w:b/>
                <w:bCs/>
                <w:sz w:val="32"/>
                <w:szCs w:val="32"/>
              </w:rPr>
              <w:t xml:space="preserve">  </w:t>
            </w:r>
            <w:r w:rsidR="008F13B5" w:rsidRPr="00F00B1D">
              <w:rPr>
                <w:b/>
                <w:bCs/>
                <w:sz w:val="32"/>
                <w:szCs w:val="32"/>
              </w:rPr>
              <w:t>PROJECT EXPERIENCE</w:t>
            </w:r>
          </w:p>
          <w:p w14:paraId="45F07AF3" w14:textId="0D68AD69" w:rsidR="008F13B5" w:rsidRPr="00ED76EC" w:rsidRDefault="008F13B5" w:rsidP="008F13B5">
            <w:pPr>
              <w:pBdr>
                <w:top w:val="single" w:sz="4" w:space="1" w:color="auto"/>
                <w:left w:val="single" w:sz="4" w:space="4" w:color="auto"/>
                <w:bottom w:val="single" w:sz="4" w:space="1" w:color="auto"/>
                <w:right w:val="single" w:sz="4" w:space="4" w:color="auto"/>
                <w:between w:val="single" w:sz="4" w:space="1" w:color="auto"/>
              </w:pBdr>
              <w:spacing w:line="360" w:lineRule="auto"/>
              <w:rPr>
                <w:sz w:val="32"/>
                <w:szCs w:val="32"/>
              </w:rPr>
            </w:pPr>
            <w:r w:rsidRPr="00032C7A">
              <w:rPr>
                <w:b/>
                <w:bCs/>
                <w:sz w:val="32"/>
                <w:szCs w:val="32"/>
              </w:rPr>
              <w:t>Client Fresh</w:t>
            </w:r>
            <w:r w:rsidRPr="00032C7A">
              <w:rPr>
                <w:sz w:val="32"/>
                <w:szCs w:val="32"/>
              </w:rPr>
              <w:t xml:space="preserve"> </w:t>
            </w:r>
            <w:r>
              <w:rPr>
                <w:sz w:val="32"/>
                <w:szCs w:val="32"/>
              </w:rPr>
              <w:t xml:space="preserve">          </w:t>
            </w:r>
            <w:hyperlink r:id="rId14" w:history="1">
              <w:r w:rsidR="00ED76EC" w:rsidRPr="00DF5E78">
                <w:rPr>
                  <w:rStyle w:val="Hyperlink"/>
                  <w:sz w:val="32"/>
                  <w:szCs w:val="32"/>
                </w:rPr>
                <w:t>School Inventory Management System</w:t>
              </w:r>
            </w:hyperlink>
            <w:r w:rsidRPr="00ED76EC">
              <w:rPr>
                <w:sz w:val="32"/>
                <w:szCs w:val="32"/>
              </w:rPr>
              <w:t xml:space="preserve"> </w:t>
            </w:r>
          </w:p>
          <w:p w14:paraId="35A99059" w14:textId="2F686AE3" w:rsidR="008F13B5" w:rsidRPr="00032C7A" w:rsidRDefault="008F13B5" w:rsidP="008F13B5">
            <w:pPr>
              <w:pBdr>
                <w:top w:val="single" w:sz="4" w:space="1" w:color="auto"/>
                <w:left w:val="single" w:sz="4" w:space="4" w:color="auto"/>
                <w:bottom w:val="single" w:sz="4" w:space="1" w:color="auto"/>
                <w:right w:val="single" w:sz="4" w:space="4" w:color="auto"/>
                <w:between w:val="single" w:sz="4" w:space="1" w:color="auto"/>
              </w:pBdr>
              <w:spacing w:line="360" w:lineRule="auto"/>
              <w:rPr>
                <w:sz w:val="32"/>
                <w:szCs w:val="32"/>
              </w:rPr>
            </w:pPr>
            <w:r w:rsidRPr="00032C7A">
              <w:rPr>
                <w:b/>
                <w:bCs/>
                <w:sz w:val="32"/>
                <w:szCs w:val="32"/>
              </w:rPr>
              <w:t xml:space="preserve">Technology    </w:t>
            </w:r>
            <w:r>
              <w:rPr>
                <w:sz w:val="32"/>
                <w:szCs w:val="32"/>
              </w:rPr>
              <w:t xml:space="preserve">        </w:t>
            </w:r>
            <w:r w:rsidRPr="00032C7A">
              <w:rPr>
                <w:sz w:val="32"/>
                <w:szCs w:val="32"/>
              </w:rPr>
              <w:t xml:space="preserve">Html5, Css3, JavaScript, Bootstrap, </w:t>
            </w:r>
          </w:p>
          <w:p w14:paraId="45137887" w14:textId="77777777" w:rsidR="008F13B5" w:rsidRPr="00032C7A" w:rsidRDefault="008F13B5" w:rsidP="008F13B5">
            <w:pPr>
              <w:pBdr>
                <w:top w:val="single" w:sz="4" w:space="1" w:color="auto"/>
                <w:left w:val="single" w:sz="4" w:space="4" w:color="auto"/>
                <w:bottom w:val="single" w:sz="4" w:space="1" w:color="auto"/>
                <w:right w:val="single" w:sz="4" w:space="4" w:color="auto"/>
                <w:between w:val="single" w:sz="4" w:space="1" w:color="auto"/>
              </w:pBdr>
              <w:spacing w:line="360" w:lineRule="auto"/>
              <w:rPr>
                <w:sz w:val="32"/>
                <w:szCs w:val="32"/>
              </w:rPr>
            </w:pPr>
            <w:r w:rsidRPr="00032C7A">
              <w:rPr>
                <w:sz w:val="32"/>
                <w:szCs w:val="32"/>
              </w:rPr>
              <w:t xml:space="preserve"> </w:t>
            </w:r>
            <w:r w:rsidRPr="00032C7A">
              <w:rPr>
                <w:b/>
                <w:bCs/>
                <w:sz w:val="32"/>
                <w:szCs w:val="32"/>
              </w:rPr>
              <w:t xml:space="preserve">Role </w:t>
            </w:r>
            <w:r>
              <w:rPr>
                <w:sz w:val="32"/>
                <w:szCs w:val="32"/>
              </w:rPr>
              <w:t xml:space="preserve">                      </w:t>
            </w:r>
            <w:r w:rsidRPr="00032C7A">
              <w:rPr>
                <w:sz w:val="32"/>
                <w:szCs w:val="32"/>
              </w:rPr>
              <w:t>Developer</w:t>
            </w:r>
          </w:p>
          <w:p w14:paraId="1703B6DA" w14:textId="2C120F82" w:rsidR="008F13B5" w:rsidRPr="00032C7A" w:rsidRDefault="008F13B5" w:rsidP="008F13B5">
            <w:pPr>
              <w:pBdr>
                <w:top w:val="single" w:sz="4" w:space="1" w:color="auto"/>
                <w:left w:val="single" w:sz="4" w:space="4" w:color="auto"/>
                <w:bottom w:val="single" w:sz="4" w:space="1" w:color="auto"/>
                <w:right w:val="single" w:sz="4" w:space="4" w:color="auto"/>
                <w:between w:val="single" w:sz="4" w:space="1" w:color="auto"/>
              </w:pBdr>
              <w:spacing w:line="360" w:lineRule="auto"/>
              <w:rPr>
                <w:b/>
                <w:bCs/>
                <w:sz w:val="32"/>
                <w:szCs w:val="32"/>
              </w:rPr>
            </w:pPr>
            <w:r w:rsidRPr="00032C7A">
              <w:rPr>
                <w:b/>
                <w:bCs/>
                <w:sz w:val="32"/>
                <w:szCs w:val="32"/>
              </w:rPr>
              <w:t xml:space="preserve"> Business</w:t>
            </w:r>
            <w:r>
              <w:rPr>
                <w:sz w:val="32"/>
                <w:szCs w:val="32"/>
              </w:rPr>
              <w:t xml:space="preserve">              </w:t>
            </w:r>
            <w:r w:rsidR="00833A39">
              <w:rPr>
                <w:sz w:val="32"/>
                <w:szCs w:val="32"/>
              </w:rPr>
              <w:t xml:space="preserve"> </w:t>
            </w:r>
            <w:r w:rsidR="00DF5E78">
              <w:rPr>
                <w:sz w:val="32"/>
                <w:szCs w:val="32"/>
              </w:rPr>
              <w:t>Education</w:t>
            </w:r>
          </w:p>
          <w:p w14:paraId="048A7A94" w14:textId="77777777" w:rsidR="008F13B5" w:rsidDel="009F5F68" w:rsidRDefault="008F13B5" w:rsidP="008F13B5">
            <w:pPr>
              <w:rPr>
                <w:del w:id="2" w:author="Author"/>
                <w:sz w:val="32"/>
                <w:szCs w:val="32"/>
              </w:rPr>
            </w:pPr>
          </w:p>
          <w:p w14:paraId="4F8D27C7" w14:textId="77777777" w:rsidR="008F13B5" w:rsidRDefault="008F13B5" w:rsidP="008F13B5">
            <w:pPr>
              <w:rPr>
                <w:b/>
                <w:bCs/>
                <w:sz w:val="32"/>
                <w:szCs w:val="32"/>
              </w:rPr>
            </w:pPr>
            <w:r w:rsidRPr="007A1642">
              <w:rPr>
                <w:b/>
                <w:bCs/>
                <w:sz w:val="32"/>
                <w:szCs w:val="32"/>
              </w:rPr>
              <w:t>BRIEF DESCRIPTION</w:t>
            </w:r>
          </w:p>
          <w:p w14:paraId="753BD6FB" w14:textId="77777777" w:rsidR="008F13B5" w:rsidRPr="007A1642" w:rsidRDefault="008F13B5" w:rsidP="008F13B5">
            <w:pPr>
              <w:rPr>
                <w:b/>
                <w:bCs/>
                <w:sz w:val="32"/>
                <w:szCs w:val="32"/>
              </w:rPr>
            </w:pPr>
          </w:p>
          <w:p w14:paraId="5F75BCC9" w14:textId="5664F73E" w:rsidR="008F13B5" w:rsidRDefault="00ED76EC" w:rsidP="00ED76EC">
            <w:pPr>
              <w:spacing w:line="360" w:lineRule="auto"/>
              <w:rPr>
                <w:sz w:val="24"/>
              </w:rPr>
            </w:pPr>
            <w:r w:rsidRPr="00ED76EC">
              <w:rPr>
                <w:sz w:val="24"/>
              </w:rPr>
              <w:t>The School Management System is a dynamic platform which allows educational institutions to manage their whole organization through the web, anytime from anywhere in the world. It nurtures the interaction between school, teachers, students and parents in a most effective way</w:t>
            </w:r>
          </w:p>
          <w:p w14:paraId="09D03294" w14:textId="77777777" w:rsidR="00ED76EC" w:rsidRPr="00ED76EC" w:rsidRDefault="00ED76EC" w:rsidP="00ED76EC">
            <w:pPr>
              <w:spacing w:line="360" w:lineRule="auto"/>
              <w:rPr>
                <w:sz w:val="24"/>
              </w:rPr>
            </w:pPr>
          </w:p>
          <w:p w14:paraId="42D85EDC" w14:textId="77777777" w:rsidR="008F13B5" w:rsidRDefault="008F13B5" w:rsidP="00ED76EC">
            <w:pPr>
              <w:spacing w:line="480" w:lineRule="auto"/>
              <w:rPr>
                <w:b/>
                <w:bCs/>
                <w:sz w:val="32"/>
                <w:szCs w:val="32"/>
              </w:rPr>
            </w:pPr>
            <w:r w:rsidRPr="007A1642">
              <w:rPr>
                <w:b/>
                <w:bCs/>
                <w:sz w:val="32"/>
                <w:szCs w:val="32"/>
              </w:rPr>
              <w:t>ROLES AND RESPONSIBILITIES</w:t>
            </w:r>
          </w:p>
          <w:p w14:paraId="583338F1" w14:textId="22537657" w:rsidR="00ED76EC" w:rsidRPr="00ED76EC" w:rsidRDefault="00ED76EC" w:rsidP="00ED76EC">
            <w:pPr>
              <w:pStyle w:val="ListParagraph"/>
              <w:numPr>
                <w:ilvl w:val="0"/>
                <w:numId w:val="17"/>
              </w:numPr>
              <w:spacing w:line="360" w:lineRule="auto"/>
              <w:rPr>
                <w:sz w:val="24"/>
                <w:szCs w:val="24"/>
              </w:rPr>
            </w:pPr>
            <w:r w:rsidRPr="00ED76EC">
              <w:rPr>
                <w:sz w:val="24"/>
                <w:szCs w:val="24"/>
              </w:rPr>
              <w:t xml:space="preserve">Reviewed functional specification documents and product design. </w:t>
            </w:r>
          </w:p>
          <w:p w14:paraId="1B1E29FC" w14:textId="02D7771D" w:rsidR="00ED76EC" w:rsidRPr="00ED76EC" w:rsidRDefault="00ED76EC" w:rsidP="00ED76EC">
            <w:pPr>
              <w:pStyle w:val="ListParagraph"/>
              <w:numPr>
                <w:ilvl w:val="0"/>
                <w:numId w:val="17"/>
              </w:numPr>
              <w:spacing w:line="360" w:lineRule="auto"/>
              <w:rPr>
                <w:sz w:val="24"/>
                <w:szCs w:val="24"/>
              </w:rPr>
            </w:pPr>
            <w:r w:rsidRPr="00ED76EC">
              <w:rPr>
                <w:sz w:val="24"/>
                <w:szCs w:val="24"/>
              </w:rPr>
              <w:t xml:space="preserve">Coordinating with the client for queries and clarifications. </w:t>
            </w:r>
          </w:p>
          <w:p w14:paraId="32F729AC" w14:textId="41E24B73" w:rsidR="00ED76EC" w:rsidRPr="00ED76EC" w:rsidRDefault="00ED76EC" w:rsidP="00ED76EC">
            <w:pPr>
              <w:pStyle w:val="ListParagraph"/>
              <w:numPr>
                <w:ilvl w:val="0"/>
                <w:numId w:val="17"/>
              </w:numPr>
              <w:spacing w:line="360" w:lineRule="auto"/>
              <w:rPr>
                <w:sz w:val="24"/>
                <w:szCs w:val="24"/>
              </w:rPr>
            </w:pPr>
            <w:r w:rsidRPr="00ED76EC">
              <w:rPr>
                <w:sz w:val="24"/>
                <w:szCs w:val="24"/>
              </w:rPr>
              <w:t xml:space="preserve">Providing status updates to client over mail on daily basis and in weekly status meetings. </w:t>
            </w:r>
          </w:p>
          <w:p w14:paraId="0999CB59" w14:textId="5C915E42" w:rsidR="00ED76EC" w:rsidRPr="00ED76EC" w:rsidRDefault="00ED76EC" w:rsidP="00ED76EC">
            <w:pPr>
              <w:pStyle w:val="ListParagraph"/>
              <w:numPr>
                <w:ilvl w:val="0"/>
                <w:numId w:val="17"/>
              </w:numPr>
              <w:spacing w:line="360" w:lineRule="auto"/>
              <w:rPr>
                <w:sz w:val="24"/>
                <w:szCs w:val="24"/>
              </w:rPr>
            </w:pPr>
            <w:r w:rsidRPr="00ED76EC">
              <w:rPr>
                <w:sz w:val="24"/>
                <w:szCs w:val="24"/>
              </w:rPr>
              <w:t>Managed deliverables and timelines coordinating with clients.</w:t>
            </w:r>
          </w:p>
          <w:p w14:paraId="67A4F743" w14:textId="3C314D00" w:rsidR="007A1642" w:rsidRPr="00ED76EC" w:rsidRDefault="00ED76EC" w:rsidP="00ED76EC">
            <w:pPr>
              <w:pStyle w:val="ListParagraph"/>
              <w:numPr>
                <w:ilvl w:val="0"/>
                <w:numId w:val="17"/>
              </w:numPr>
              <w:spacing w:line="360" w:lineRule="auto"/>
              <w:rPr>
                <w:b/>
                <w:bCs/>
                <w:sz w:val="24"/>
                <w:szCs w:val="24"/>
              </w:rPr>
            </w:pPr>
            <w:r w:rsidRPr="00ED76EC">
              <w:rPr>
                <w:sz w:val="24"/>
                <w:szCs w:val="24"/>
              </w:rPr>
              <w:t xml:space="preserve">Fixing defects and coordinating with the testing team. </w:t>
            </w:r>
            <w:r w:rsidR="007A1642" w:rsidRPr="00ED76EC">
              <w:rPr>
                <w:b/>
                <w:bCs/>
                <w:sz w:val="24"/>
                <w:szCs w:val="24"/>
              </w:rPr>
              <w:t xml:space="preserve">  </w:t>
            </w:r>
          </w:p>
          <w:p w14:paraId="37A33B34" w14:textId="77777777" w:rsidR="00ED76EC" w:rsidRDefault="00ED76EC" w:rsidP="00ED76EC">
            <w:pPr>
              <w:spacing w:line="360" w:lineRule="auto"/>
              <w:rPr>
                <w:b/>
                <w:bCs/>
                <w:sz w:val="32"/>
                <w:szCs w:val="32"/>
              </w:rPr>
            </w:pPr>
          </w:p>
          <w:p w14:paraId="34EC49AF" w14:textId="67D37EA3" w:rsidR="00ED76EC" w:rsidRDefault="00ED76EC" w:rsidP="00ED76EC">
            <w:pPr>
              <w:spacing w:line="360" w:lineRule="auto"/>
              <w:rPr>
                <w:b/>
                <w:bCs/>
                <w:sz w:val="32"/>
                <w:szCs w:val="32"/>
              </w:rPr>
            </w:pPr>
            <w:r w:rsidRPr="00ED76EC">
              <w:rPr>
                <w:b/>
                <w:bCs/>
                <w:sz w:val="32"/>
                <w:szCs w:val="32"/>
              </w:rPr>
              <w:t>EDUCATIONAL QUALIFICATION</w:t>
            </w:r>
          </w:p>
          <w:p w14:paraId="586830EC" w14:textId="08D44A51" w:rsidR="00ED76EC" w:rsidRPr="00B5743C" w:rsidRDefault="00ED76EC" w:rsidP="00B5743C">
            <w:pPr>
              <w:pStyle w:val="ListParagraph"/>
              <w:numPr>
                <w:ilvl w:val="0"/>
                <w:numId w:val="19"/>
              </w:numPr>
              <w:spacing w:line="360" w:lineRule="auto"/>
              <w:rPr>
                <w:sz w:val="24"/>
                <w:szCs w:val="24"/>
              </w:rPr>
            </w:pPr>
            <w:r w:rsidRPr="00B5743C">
              <w:rPr>
                <w:sz w:val="24"/>
                <w:szCs w:val="24"/>
              </w:rPr>
              <w:t xml:space="preserve">Bachelor of Computer Applications (BCA) from S.I.V.E.T COLLEGE OF </w:t>
            </w:r>
            <w:r w:rsidR="00386DDA" w:rsidRPr="00B5743C">
              <w:rPr>
                <w:sz w:val="24"/>
                <w:szCs w:val="24"/>
              </w:rPr>
              <w:t>ARTS</w:t>
            </w:r>
            <w:r w:rsidRPr="00B5743C">
              <w:rPr>
                <w:sz w:val="24"/>
                <w:szCs w:val="24"/>
              </w:rPr>
              <w:t xml:space="preserve"> and </w:t>
            </w:r>
            <w:r w:rsidR="00386DDA" w:rsidRPr="00B5743C">
              <w:rPr>
                <w:sz w:val="24"/>
                <w:szCs w:val="24"/>
              </w:rPr>
              <w:t>SIENCE</w:t>
            </w:r>
            <w:r w:rsidRPr="00B5743C">
              <w:rPr>
                <w:sz w:val="24"/>
                <w:szCs w:val="24"/>
              </w:rPr>
              <w:t>, to</w:t>
            </w:r>
            <w:r w:rsidR="00386DDA" w:rsidRPr="00B5743C">
              <w:rPr>
                <w:sz w:val="24"/>
                <w:szCs w:val="24"/>
              </w:rPr>
              <w:t xml:space="preserve">                                        </w:t>
            </w:r>
            <w:r w:rsidRPr="00B5743C">
              <w:rPr>
                <w:sz w:val="24"/>
                <w:szCs w:val="24"/>
              </w:rPr>
              <w:t xml:space="preserve"> </w:t>
            </w:r>
            <w:r w:rsidR="00386DDA" w:rsidRPr="00B5743C">
              <w:rPr>
                <w:sz w:val="24"/>
                <w:szCs w:val="24"/>
              </w:rPr>
              <w:t xml:space="preserve">      madras university</w:t>
            </w:r>
            <w:r w:rsidRPr="00B5743C">
              <w:rPr>
                <w:sz w:val="24"/>
                <w:szCs w:val="24"/>
              </w:rPr>
              <w:t xml:space="preserve">, </w:t>
            </w:r>
            <w:r w:rsidR="00386DDA" w:rsidRPr="00B5743C">
              <w:rPr>
                <w:sz w:val="24"/>
                <w:szCs w:val="24"/>
              </w:rPr>
              <w:t xml:space="preserve"> </w:t>
            </w:r>
            <w:r w:rsidR="00B5743C" w:rsidRPr="00B5743C">
              <w:rPr>
                <w:sz w:val="24"/>
                <w:szCs w:val="24"/>
              </w:rPr>
              <w:t>BATCH</w:t>
            </w:r>
            <w:r w:rsidRPr="00B5743C">
              <w:rPr>
                <w:sz w:val="24"/>
                <w:szCs w:val="24"/>
              </w:rPr>
              <w:t>(20</w:t>
            </w:r>
            <w:r w:rsidR="00386DDA" w:rsidRPr="00B5743C">
              <w:rPr>
                <w:sz w:val="24"/>
                <w:szCs w:val="24"/>
              </w:rPr>
              <w:t>20</w:t>
            </w:r>
            <w:r w:rsidRPr="00B5743C">
              <w:rPr>
                <w:sz w:val="24"/>
                <w:szCs w:val="24"/>
              </w:rPr>
              <w:t>-20</w:t>
            </w:r>
            <w:r w:rsidR="00386DDA" w:rsidRPr="00B5743C">
              <w:rPr>
                <w:sz w:val="24"/>
                <w:szCs w:val="24"/>
              </w:rPr>
              <w:t>23</w:t>
            </w:r>
            <w:r w:rsidRPr="00B5743C">
              <w:rPr>
                <w:sz w:val="24"/>
                <w:szCs w:val="24"/>
              </w:rPr>
              <w:t xml:space="preserve">) </w:t>
            </w:r>
          </w:p>
          <w:p w14:paraId="649A22CE" w14:textId="468EE353" w:rsidR="00ED76EC" w:rsidRPr="00B5743C" w:rsidRDefault="00ED76EC" w:rsidP="00B5743C">
            <w:pPr>
              <w:pStyle w:val="ListParagraph"/>
              <w:numPr>
                <w:ilvl w:val="0"/>
                <w:numId w:val="19"/>
              </w:numPr>
              <w:spacing w:line="360" w:lineRule="auto"/>
              <w:rPr>
                <w:sz w:val="24"/>
                <w:szCs w:val="24"/>
              </w:rPr>
            </w:pPr>
            <w:r w:rsidRPr="00B5743C">
              <w:rPr>
                <w:sz w:val="24"/>
                <w:szCs w:val="24"/>
              </w:rPr>
              <w:t xml:space="preserve">HSC from </w:t>
            </w:r>
            <w:r w:rsidR="00386DDA" w:rsidRPr="00B5743C">
              <w:rPr>
                <w:sz w:val="24"/>
                <w:szCs w:val="24"/>
              </w:rPr>
              <w:t xml:space="preserve"> Chennai Higher Secondary School, </w:t>
            </w:r>
            <w:ins w:id="3" w:author="Author">
              <w:r w:rsidR="00DF5E78" w:rsidRPr="00B5743C">
                <w:rPr>
                  <w:sz w:val="24"/>
                  <w:szCs w:val="24"/>
                </w:rPr>
                <w:t xml:space="preserve"> </w:t>
              </w:r>
            </w:ins>
            <w:r w:rsidR="00DF5E78" w:rsidRPr="00B5743C">
              <w:rPr>
                <w:sz w:val="24"/>
                <w:szCs w:val="24"/>
              </w:rPr>
              <w:t>BATCH</w:t>
            </w:r>
            <w:r w:rsidRPr="00B5743C">
              <w:rPr>
                <w:sz w:val="24"/>
                <w:szCs w:val="24"/>
              </w:rPr>
              <w:t>(200</w:t>
            </w:r>
            <w:r w:rsidR="00386DDA" w:rsidRPr="00B5743C">
              <w:rPr>
                <w:sz w:val="24"/>
                <w:szCs w:val="24"/>
              </w:rPr>
              <w:t>18</w:t>
            </w:r>
            <w:r w:rsidRPr="00B5743C">
              <w:rPr>
                <w:sz w:val="24"/>
                <w:szCs w:val="24"/>
              </w:rPr>
              <w:t>-20</w:t>
            </w:r>
            <w:r w:rsidR="00386DDA" w:rsidRPr="00B5743C">
              <w:rPr>
                <w:sz w:val="24"/>
                <w:szCs w:val="24"/>
              </w:rPr>
              <w:t>2</w:t>
            </w:r>
            <w:r w:rsidRPr="00B5743C">
              <w:rPr>
                <w:sz w:val="24"/>
                <w:szCs w:val="24"/>
              </w:rPr>
              <w:t xml:space="preserve">0) </w:t>
            </w:r>
          </w:p>
          <w:p w14:paraId="5084FC4D" w14:textId="323B76D3" w:rsidR="00ED76EC" w:rsidRPr="00B5743C" w:rsidRDefault="00ED76EC" w:rsidP="00B5743C">
            <w:pPr>
              <w:pStyle w:val="ListParagraph"/>
              <w:numPr>
                <w:ilvl w:val="0"/>
                <w:numId w:val="19"/>
              </w:numPr>
              <w:spacing w:line="360" w:lineRule="auto"/>
              <w:rPr>
                <w:sz w:val="24"/>
                <w:szCs w:val="24"/>
              </w:rPr>
            </w:pPr>
            <w:r w:rsidRPr="00B5743C">
              <w:rPr>
                <w:sz w:val="24"/>
                <w:szCs w:val="24"/>
              </w:rPr>
              <w:t xml:space="preserve">SSLC from </w:t>
            </w:r>
            <w:r w:rsidR="00386DDA" w:rsidRPr="00B5743C">
              <w:rPr>
                <w:sz w:val="24"/>
                <w:szCs w:val="24"/>
              </w:rPr>
              <w:t xml:space="preserve">Chenna </w:t>
            </w:r>
            <w:r w:rsidRPr="00B5743C">
              <w:rPr>
                <w:sz w:val="24"/>
                <w:szCs w:val="24"/>
              </w:rPr>
              <w:t xml:space="preserve">Higher Secondary School, </w:t>
            </w:r>
            <w:r w:rsidR="00386DDA" w:rsidRPr="00B5743C">
              <w:rPr>
                <w:sz w:val="24"/>
                <w:szCs w:val="24"/>
              </w:rPr>
              <w:t xml:space="preserve"> </w:t>
            </w:r>
            <w:ins w:id="4" w:author="Author">
              <w:r w:rsidR="00DF5E78" w:rsidRPr="00B5743C">
                <w:rPr>
                  <w:sz w:val="24"/>
                  <w:szCs w:val="24"/>
                </w:rPr>
                <w:t xml:space="preserve"> </w:t>
              </w:r>
            </w:ins>
            <w:r w:rsidR="00DF5E78" w:rsidRPr="00B5743C">
              <w:rPr>
                <w:sz w:val="24"/>
                <w:szCs w:val="24"/>
              </w:rPr>
              <w:t>BATCH</w:t>
            </w:r>
            <w:r w:rsidRPr="00B5743C">
              <w:rPr>
                <w:sz w:val="24"/>
                <w:szCs w:val="24"/>
              </w:rPr>
              <w:t>(20</w:t>
            </w:r>
            <w:r w:rsidR="00386DDA" w:rsidRPr="00B5743C">
              <w:rPr>
                <w:sz w:val="24"/>
                <w:szCs w:val="24"/>
              </w:rPr>
              <w:t>17</w:t>
            </w:r>
            <w:r w:rsidRPr="00B5743C">
              <w:rPr>
                <w:sz w:val="24"/>
                <w:szCs w:val="24"/>
              </w:rPr>
              <w:t xml:space="preserve"> -20</w:t>
            </w:r>
            <w:r w:rsidR="00386DDA" w:rsidRPr="00B5743C">
              <w:rPr>
                <w:sz w:val="24"/>
                <w:szCs w:val="24"/>
              </w:rPr>
              <w:t>18</w:t>
            </w:r>
            <w:r w:rsidRPr="00B5743C">
              <w:rPr>
                <w:sz w:val="24"/>
                <w:szCs w:val="24"/>
              </w:rPr>
              <w:t>)</w:t>
            </w:r>
          </w:p>
          <w:p w14:paraId="726C7C14" w14:textId="6C7961AB" w:rsidR="000A567B" w:rsidRDefault="000A567B" w:rsidP="00CA27DB">
            <w:pPr>
              <w:pStyle w:val="ListParagraph"/>
            </w:pPr>
          </w:p>
          <w:p w14:paraId="41AD15E9" w14:textId="4E7167A3" w:rsidR="000A567B" w:rsidRDefault="000A567B" w:rsidP="00CA27DB">
            <w:pPr>
              <w:pStyle w:val="ListParagraph"/>
            </w:pPr>
          </w:p>
          <w:p w14:paraId="557B1D6A" w14:textId="77777777" w:rsidR="00B5743C" w:rsidRDefault="00B5743C" w:rsidP="00B5743C">
            <w:pPr>
              <w:rPr>
                <w:b/>
                <w:bCs/>
                <w:sz w:val="32"/>
                <w:szCs w:val="32"/>
              </w:rPr>
            </w:pPr>
            <w:r w:rsidRPr="00B5743C">
              <w:rPr>
                <w:b/>
                <w:bCs/>
                <w:sz w:val="32"/>
                <w:szCs w:val="32"/>
              </w:rPr>
              <w:t>PERSONAL PROFILE</w:t>
            </w:r>
          </w:p>
          <w:p w14:paraId="56EF79AB" w14:textId="28F837A2" w:rsidR="00B5743C" w:rsidRPr="00B5743C" w:rsidRDefault="00B5743C" w:rsidP="00B5743C">
            <w:pPr>
              <w:rPr>
                <w:b/>
                <w:bCs/>
                <w:sz w:val="32"/>
                <w:szCs w:val="32"/>
              </w:rPr>
            </w:pPr>
            <w:r w:rsidRPr="00B5743C">
              <w:rPr>
                <w:b/>
                <w:bCs/>
                <w:sz w:val="32"/>
                <w:szCs w:val="32"/>
              </w:rPr>
              <w:t xml:space="preserve"> </w:t>
            </w:r>
          </w:p>
          <w:p w14:paraId="5D517B55" w14:textId="6E484318" w:rsidR="00B5743C" w:rsidRPr="00B5743C" w:rsidRDefault="00B5743C" w:rsidP="00B5743C">
            <w:pPr>
              <w:pStyle w:val="ListParagraph"/>
              <w:spacing w:line="360" w:lineRule="auto"/>
              <w:rPr>
                <w:sz w:val="32"/>
                <w:szCs w:val="32"/>
              </w:rPr>
            </w:pPr>
            <w:r w:rsidRPr="00B5743C">
              <w:rPr>
                <w:sz w:val="32"/>
                <w:szCs w:val="32"/>
              </w:rPr>
              <w:t xml:space="preserve">Date of Birth </w:t>
            </w:r>
            <w:r>
              <w:rPr>
                <w:sz w:val="32"/>
                <w:szCs w:val="32"/>
              </w:rPr>
              <w:t xml:space="preserve">      </w:t>
            </w:r>
            <w:r w:rsidRPr="00B5743C">
              <w:rPr>
                <w:sz w:val="32"/>
                <w:szCs w:val="32"/>
              </w:rPr>
              <w:t xml:space="preserve">: </w:t>
            </w:r>
            <w:r>
              <w:rPr>
                <w:sz w:val="32"/>
                <w:szCs w:val="32"/>
              </w:rPr>
              <w:t xml:space="preserve">    </w:t>
            </w:r>
            <w:r w:rsidR="0047370A">
              <w:rPr>
                <w:sz w:val="32"/>
                <w:szCs w:val="32"/>
              </w:rPr>
              <w:t>01-03-2003</w:t>
            </w:r>
            <w:r w:rsidRPr="00B5743C">
              <w:rPr>
                <w:sz w:val="32"/>
                <w:szCs w:val="32"/>
              </w:rPr>
              <w:t xml:space="preserve"> </w:t>
            </w:r>
          </w:p>
          <w:p w14:paraId="710D7AB0" w14:textId="03AC1B1D" w:rsidR="00B5743C" w:rsidRPr="00B5743C" w:rsidRDefault="00B5743C" w:rsidP="00B5743C">
            <w:pPr>
              <w:pStyle w:val="ListParagraph"/>
              <w:spacing w:line="360" w:lineRule="auto"/>
              <w:rPr>
                <w:sz w:val="32"/>
                <w:szCs w:val="32"/>
              </w:rPr>
            </w:pPr>
            <w:r w:rsidRPr="00B5743C">
              <w:rPr>
                <w:sz w:val="32"/>
                <w:szCs w:val="32"/>
              </w:rPr>
              <w:t>Gender</w:t>
            </w:r>
            <w:r>
              <w:rPr>
                <w:sz w:val="32"/>
                <w:szCs w:val="32"/>
              </w:rPr>
              <w:t xml:space="preserve">        </w:t>
            </w:r>
            <w:r w:rsidRPr="00B5743C">
              <w:rPr>
                <w:sz w:val="32"/>
                <w:szCs w:val="32"/>
              </w:rPr>
              <w:t xml:space="preserve"> </w:t>
            </w:r>
            <w:r>
              <w:rPr>
                <w:sz w:val="32"/>
                <w:szCs w:val="32"/>
              </w:rPr>
              <w:t xml:space="preserve">      </w:t>
            </w:r>
            <w:r w:rsidRPr="00B5743C">
              <w:rPr>
                <w:sz w:val="32"/>
                <w:szCs w:val="32"/>
              </w:rPr>
              <w:t>:</w:t>
            </w:r>
            <w:r>
              <w:rPr>
                <w:sz w:val="32"/>
                <w:szCs w:val="32"/>
              </w:rPr>
              <w:t xml:space="preserve">     </w:t>
            </w:r>
            <w:r w:rsidRPr="00B5743C">
              <w:rPr>
                <w:sz w:val="32"/>
                <w:szCs w:val="32"/>
              </w:rPr>
              <w:t xml:space="preserve"> Male </w:t>
            </w:r>
          </w:p>
          <w:p w14:paraId="092AD029" w14:textId="7E062C11" w:rsidR="00B5743C" w:rsidRPr="00B5743C" w:rsidRDefault="00B5743C" w:rsidP="00B5743C">
            <w:pPr>
              <w:pStyle w:val="ListParagraph"/>
              <w:spacing w:line="360" w:lineRule="auto"/>
              <w:rPr>
                <w:sz w:val="32"/>
                <w:szCs w:val="32"/>
              </w:rPr>
            </w:pPr>
            <w:r w:rsidRPr="00B5743C">
              <w:rPr>
                <w:sz w:val="32"/>
                <w:szCs w:val="32"/>
              </w:rPr>
              <w:t xml:space="preserve">Linguistic Ability : </w:t>
            </w:r>
            <w:r>
              <w:rPr>
                <w:sz w:val="32"/>
                <w:szCs w:val="32"/>
              </w:rPr>
              <w:t xml:space="preserve">     </w:t>
            </w:r>
            <w:r w:rsidRPr="00B5743C">
              <w:rPr>
                <w:sz w:val="32"/>
                <w:szCs w:val="32"/>
              </w:rPr>
              <w:t xml:space="preserve">English, Tamil </w:t>
            </w:r>
          </w:p>
          <w:p w14:paraId="795CB9A4" w14:textId="77777777" w:rsidR="000A567B" w:rsidRDefault="00B5743C" w:rsidP="00B5743C">
            <w:pPr>
              <w:pStyle w:val="ListParagraph"/>
              <w:spacing w:line="360" w:lineRule="auto"/>
              <w:rPr>
                <w:sz w:val="32"/>
                <w:szCs w:val="32"/>
              </w:rPr>
            </w:pPr>
            <w:r w:rsidRPr="00B5743C">
              <w:rPr>
                <w:sz w:val="32"/>
                <w:szCs w:val="32"/>
              </w:rPr>
              <w:t xml:space="preserve">Hobbies </w:t>
            </w:r>
            <w:r>
              <w:rPr>
                <w:sz w:val="32"/>
                <w:szCs w:val="32"/>
              </w:rPr>
              <w:t xml:space="preserve">             </w:t>
            </w:r>
            <w:r w:rsidRPr="00B5743C">
              <w:rPr>
                <w:sz w:val="32"/>
                <w:szCs w:val="32"/>
              </w:rPr>
              <w:t>:</w:t>
            </w:r>
            <w:r>
              <w:rPr>
                <w:sz w:val="32"/>
                <w:szCs w:val="32"/>
              </w:rPr>
              <w:t xml:space="preserve">    </w:t>
            </w:r>
            <w:r w:rsidRPr="00B5743C">
              <w:rPr>
                <w:sz w:val="32"/>
                <w:szCs w:val="32"/>
              </w:rPr>
              <w:t xml:space="preserve"> </w:t>
            </w:r>
            <w:r>
              <w:rPr>
                <w:sz w:val="32"/>
                <w:szCs w:val="32"/>
              </w:rPr>
              <w:t>Travel</w:t>
            </w:r>
            <w:r w:rsidRPr="00B5743C">
              <w:rPr>
                <w:sz w:val="32"/>
                <w:szCs w:val="32"/>
              </w:rPr>
              <w:t>, Football</w:t>
            </w:r>
          </w:p>
          <w:p w14:paraId="5252E367" w14:textId="77777777" w:rsidR="00B5743C" w:rsidRDefault="00B5743C" w:rsidP="00B5743C">
            <w:pPr>
              <w:pStyle w:val="ListParagraph"/>
              <w:spacing w:line="360" w:lineRule="auto"/>
              <w:rPr>
                <w:sz w:val="32"/>
                <w:szCs w:val="32"/>
              </w:rPr>
            </w:pPr>
          </w:p>
          <w:p w14:paraId="2DD5D8F5" w14:textId="77777777" w:rsidR="00B5743C" w:rsidRPr="00B5743C" w:rsidRDefault="00B5743C" w:rsidP="00B5743C">
            <w:pPr>
              <w:spacing w:line="360" w:lineRule="auto"/>
              <w:rPr>
                <w:b/>
                <w:bCs/>
                <w:sz w:val="32"/>
                <w:szCs w:val="32"/>
              </w:rPr>
            </w:pPr>
            <w:r w:rsidRPr="00B5743C">
              <w:rPr>
                <w:b/>
                <w:bCs/>
                <w:sz w:val="32"/>
                <w:szCs w:val="32"/>
              </w:rPr>
              <w:t xml:space="preserve">DECLARATION </w:t>
            </w:r>
          </w:p>
          <w:p w14:paraId="52D66E4E" w14:textId="77777777" w:rsidR="00B5743C" w:rsidRDefault="00B5743C" w:rsidP="00B5743C">
            <w:pPr>
              <w:spacing w:line="360" w:lineRule="auto"/>
              <w:rPr>
                <w:sz w:val="22"/>
                <w:szCs w:val="22"/>
              </w:rPr>
            </w:pPr>
            <w:r>
              <w:t xml:space="preserve">    </w:t>
            </w:r>
            <w:r w:rsidRPr="00B5743C">
              <w:rPr>
                <w:sz w:val="22"/>
                <w:szCs w:val="22"/>
              </w:rPr>
              <w:t xml:space="preserve"> I hereby declare that the particulars furnished above, are true to the best of my knowledge and belief. I would truly </w:t>
            </w:r>
          </w:p>
          <w:p w14:paraId="573508CA" w14:textId="07528E6A" w:rsidR="00B5743C" w:rsidRDefault="00B5743C" w:rsidP="00B5743C">
            <w:pPr>
              <w:spacing w:line="360" w:lineRule="auto"/>
            </w:pPr>
            <w:r>
              <w:rPr>
                <w:sz w:val="22"/>
                <w:szCs w:val="22"/>
              </w:rPr>
              <w:t xml:space="preserve">     </w:t>
            </w:r>
            <w:r w:rsidRPr="00B5743C">
              <w:rPr>
                <w:sz w:val="22"/>
                <w:szCs w:val="22"/>
              </w:rPr>
              <w:t>prove myself and would sincerely serve my best for the growth of the organizatio</w:t>
            </w:r>
            <w:r>
              <w:t>n.</w:t>
            </w:r>
          </w:p>
          <w:p w14:paraId="3786C6C7" w14:textId="782D0671" w:rsidR="00B5743C" w:rsidRPr="00B5743C" w:rsidRDefault="009F5F68" w:rsidP="00B5743C">
            <w:pPr>
              <w:spacing w:line="360" w:lineRule="auto"/>
              <w:rPr>
                <w:sz w:val="32"/>
                <w:szCs w:val="32"/>
              </w:rPr>
            </w:pPr>
            <w:r>
              <w:t xml:space="preserve">                                                                                                                                                                                   (SRIKANTH S)</w:t>
            </w:r>
          </w:p>
          <w:p w14:paraId="30CC20EB" w14:textId="591509AF" w:rsidR="00B5743C" w:rsidRPr="00FE23CC" w:rsidRDefault="00B5743C" w:rsidP="00B5743C">
            <w:pPr>
              <w:pStyle w:val="ListParagraph"/>
              <w:spacing w:line="360" w:lineRule="auto"/>
            </w:pPr>
          </w:p>
        </w:tc>
        <w:tc>
          <w:tcPr>
            <w:tcW w:w="11836" w:type="dxa"/>
          </w:tcPr>
          <w:p w14:paraId="43CDCB0B" w14:textId="77777777" w:rsidR="000A567B" w:rsidRDefault="000A567B" w:rsidP="00FE23CC">
            <w:pPr>
              <w:rPr>
                <w:sz w:val="28"/>
                <w:szCs w:val="28"/>
              </w:rPr>
            </w:pPr>
          </w:p>
        </w:tc>
        <w:tc>
          <w:tcPr>
            <w:tcW w:w="7710" w:type="dxa"/>
          </w:tcPr>
          <w:p w14:paraId="5887F98F" w14:textId="77777777" w:rsidR="000A567B" w:rsidRDefault="000A567B" w:rsidP="00FE23CC">
            <w:pPr>
              <w:rPr>
                <w:sz w:val="28"/>
                <w:szCs w:val="28"/>
              </w:rPr>
            </w:pPr>
          </w:p>
        </w:tc>
      </w:tr>
      <w:tr w:rsidR="00ED76EC" w14:paraId="06CE0072" w14:textId="737DBA50" w:rsidTr="007A1642">
        <w:trPr>
          <w:trHeight w:val="10743"/>
        </w:trPr>
        <w:tc>
          <w:tcPr>
            <w:tcW w:w="286" w:type="dxa"/>
          </w:tcPr>
          <w:p w14:paraId="01E4F712" w14:textId="77777777" w:rsidR="000A567B" w:rsidRPr="00065553" w:rsidRDefault="000A567B" w:rsidP="000B7D6F"/>
        </w:tc>
        <w:tc>
          <w:tcPr>
            <w:tcW w:w="11836" w:type="dxa"/>
          </w:tcPr>
          <w:p w14:paraId="47E712EE" w14:textId="77777777" w:rsidR="000A567B" w:rsidRPr="00CE7496" w:rsidRDefault="000A567B" w:rsidP="000B7D6F"/>
        </w:tc>
        <w:tc>
          <w:tcPr>
            <w:tcW w:w="11836" w:type="dxa"/>
          </w:tcPr>
          <w:p w14:paraId="380BDA6A" w14:textId="77777777" w:rsidR="000A567B" w:rsidRPr="00CE7496" w:rsidRDefault="000A567B" w:rsidP="000B7D6F"/>
        </w:tc>
        <w:tc>
          <w:tcPr>
            <w:tcW w:w="7710" w:type="dxa"/>
          </w:tcPr>
          <w:p w14:paraId="39618753" w14:textId="77777777" w:rsidR="000A567B" w:rsidRPr="00CE7496" w:rsidRDefault="000A567B" w:rsidP="000B7D6F"/>
        </w:tc>
      </w:tr>
    </w:tbl>
    <w:p w14:paraId="48DD8A7B" w14:textId="77777777" w:rsidR="0007400F" w:rsidRDefault="0007400F" w:rsidP="0007400F"/>
    <w:p w14:paraId="570F70AF" w14:textId="77777777" w:rsidR="0007400F" w:rsidRPr="0007400F" w:rsidRDefault="0007400F" w:rsidP="0007400F"/>
    <w:p w14:paraId="36A66126" w14:textId="77777777" w:rsidR="004F03F5" w:rsidRPr="004F03F5" w:rsidRDefault="004F03F5" w:rsidP="0002353C"/>
    <w:sectPr w:rsidR="004F03F5" w:rsidRPr="004F03F5" w:rsidSect="00E95DDB">
      <w:pgSz w:w="12240" w:h="15840" w:code="1"/>
      <w:pgMar w:top="900" w:right="1080" w:bottom="0" w:left="108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6714F8" w14:textId="77777777" w:rsidR="007868AF" w:rsidRDefault="007868AF" w:rsidP="00F316AD">
      <w:r>
        <w:separator/>
      </w:r>
    </w:p>
  </w:endnote>
  <w:endnote w:type="continuationSeparator" w:id="0">
    <w:p w14:paraId="5C4C58CD" w14:textId="77777777" w:rsidR="007868AF" w:rsidRDefault="007868AF" w:rsidP="00F316AD">
      <w:r>
        <w:continuationSeparator/>
      </w:r>
    </w:p>
  </w:endnote>
  <w:endnote w:type="continuationNotice" w:id="1">
    <w:p w14:paraId="731C7BB5" w14:textId="77777777" w:rsidR="007868AF" w:rsidRDefault="007868A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imes New Roman (Body CS)">
    <w:altName w:val="Times New Roman"/>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PT Serif Caption">
    <w:charset w:val="00"/>
    <w:family w:val="roman"/>
    <w:pitch w:val="variable"/>
    <w:sig w:usb0="A00002EF" w:usb1="5000204B" w:usb2="00000000" w:usb3="00000000" w:csb0="000000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46EAB4" w14:textId="77777777" w:rsidR="007868AF" w:rsidRDefault="007868AF" w:rsidP="00F316AD">
      <w:r>
        <w:separator/>
      </w:r>
    </w:p>
  </w:footnote>
  <w:footnote w:type="continuationSeparator" w:id="0">
    <w:p w14:paraId="6CCAD00D" w14:textId="77777777" w:rsidR="007868AF" w:rsidRDefault="007868AF" w:rsidP="00F316AD">
      <w:r>
        <w:continuationSeparator/>
      </w:r>
    </w:p>
  </w:footnote>
  <w:footnote w:type="continuationNotice" w:id="1">
    <w:p w14:paraId="7DF0147F" w14:textId="77777777" w:rsidR="007868AF" w:rsidRDefault="007868A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671977"/>
    <w:multiLevelType w:val="hybridMultilevel"/>
    <w:tmpl w:val="4FEC8B46"/>
    <w:lvl w:ilvl="0" w:tplc="4009000F">
      <w:start w:val="1"/>
      <w:numFmt w:val="decimal"/>
      <w:lvlText w:val="%1."/>
      <w:lvlJc w:val="left"/>
      <w:pPr>
        <w:ind w:left="9720" w:hanging="360"/>
      </w:pPr>
    </w:lvl>
    <w:lvl w:ilvl="1" w:tplc="40090019" w:tentative="1">
      <w:start w:val="1"/>
      <w:numFmt w:val="lowerLetter"/>
      <w:lvlText w:val="%2."/>
      <w:lvlJc w:val="left"/>
      <w:pPr>
        <w:ind w:left="10440" w:hanging="360"/>
      </w:pPr>
    </w:lvl>
    <w:lvl w:ilvl="2" w:tplc="4009001B" w:tentative="1">
      <w:start w:val="1"/>
      <w:numFmt w:val="lowerRoman"/>
      <w:lvlText w:val="%3."/>
      <w:lvlJc w:val="right"/>
      <w:pPr>
        <w:ind w:left="11160" w:hanging="180"/>
      </w:pPr>
    </w:lvl>
    <w:lvl w:ilvl="3" w:tplc="4009000F" w:tentative="1">
      <w:start w:val="1"/>
      <w:numFmt w:val="decimal"/>
      <w:lvlText w:val="%4."/>
      <w:lvlJc w:val="left"/>
      <w:pPr>
        <w:ind w:left="11880" w:hanging="360"/>
      </w:pPr>
    </w:lvl>
    <w:lvl w:ilvl="4" w:tplc="40090019" w:tentative="1">
      <w:start w:val="1"/>
      <w:numFmt w:val="lowerLetter"/>
      <w:lvlText w:val="%5."/>
      <w:lvlJc w:val="left"/>
      <w:pPr>
        <w:ind w:left="12600" w:hanging="360"/>
      </w:pPr>
    </w:lvl>
    <w:lvl w:ilvl="5" w:tplc="4009001B" w:tentative="1">
      <w:start w:val="1"/>
      <w:numFmt w:val="lowerRoman"/>
      <w:lvlText w:val="%6."/>
      <w:lvlJc w:val="right"/>
      <w:pPr>
        <w:ind w:left="13320" w:hanging="180"/>
      </w:pPr>
    </w:lvl>
    <w:lvl w:ilvl="6" w:tplc="4009000F" w:tentative="1">
      <w:start w:val="1"/>
      <w:numFmt w:val="decimal"/>
      <w:lvlText w:val="%7."/>
      <w:lvlJc w:val="left"/>
      <w:pPr>
        <w:ind w:left="14040" w:hanging="360"/>
      </w:pPr>
    </w:lvl>
    <w:lvl w:ilvl="7" w:tplc="40090019" w:tentative="1">
      <w:start w:val="1"/>
      <w:numFmt w:val="lowerLetter"/>
      <w:lvlText w:val="%8."/>
      <w:lvlJc w:val="left"/>
      <w:pPr>
        <w:ind w:left="14760" w:hanging="360"/>
      </w:pPr>
    </w:lvl>
    <w:lvl w:ilvl="8" w:tplc="4009001B" w:tentative="1">
      <w:start w:val="1"/>
      <w:numFmt w:val="lowerRoman"/>
      <w:lvlText w:val="%9."/>
      <w:lvlJc w:val="right"/>
      <w:pPr>
        <w:ind w:left="15480" w:hanging="180"/>
      </w:pPr>
    </w:lvl>
  </w:abstractNum>
  <w:abstractNum w:abstractNumId="1" w15:restartNumberingAfterBreak="0">
    <w:nsid w:val="24010105"/>
    <w:multiLevelType w:val="hybridMultilevel"/>
    <w:tmpl w:val="1EB09D72"/>
    <w:lvl w:ilvl="0" w:tplc="2DF0ABD2">
      <w:start w:val="1"/>
      <w:numFmt w:val="bullet"/>
      <w:pStyle w:val="Style2"/>
      <w:lvlText w:val=""/>
      <w:lvlJc w:val="left"/>
      <w:pPr>
        <w:ind w:left="360" w:hanging="360"/>
      </w:pPr>
      <w:rPr>
        <w:rFonts w:ascii="Symbol" w:hAnsi="Symbol" w:hint="default"/>
        <w:color w:val="404040" w:themeColor="text1" w:themeTint="BF"/>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615676"/>
    <w:multiLevelType w:val="hybridMultilevel"/>
    <w:tmpl w:val="5204C4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0FC025E"/>
    <w:multiLevelType w:val="hybridMultilevel"/>
    <w:tmpl w:val="0CAEC40E"/>
    <w:lvl w:ilvl="0" w:tplc="4009000F">
      <w:start w:val="1"/>
      <w:numFmt w:val="decimal"/>
      <w:lvlText w:val="%1."/>
      <w:lvlJc w:val="left"/>
      <w:pPr>
        <w:ind w:left="9720" w:hanging="360"/>
      </w:pPr>
    </w:lvl>
    <w:lvl w:ilvl="1" w:tplc="40090019" w:tentative="1">
      <w:start w:val="1"/>
      <w:numFmt w:val="lowerLetter"/>
      <w:lvlText w:val="%2."/>
      <w:lvlJc w:val="left"/>
      <w:pPr>
        <w:ind w:left="10440" w:hanging="360"/>
      </w:pPr>
    </w:lvl>
    <w:lvl w:ilvl="2" w:tplc="4009001B" w:tentative="1">
      <w:start w:val="1"/>
      <w:numFmt w:val="lowerRoman"/>
      <w:lvlText w:val="%3."/>
      <w:lvlJc w:val="right"/>
      <w:pPr>
        <w:ind w:left="11160" w:hanging="180"/>
      </w:pPr>
    </w:lvl>
    <w:lvl w:ilvl="3" w:tplc="4009000F" w:tentative="1">
      <w:start w:val="1"/>
      <w:numFmt w:val="decimal"/>
      <w:lvlText w:val="%4."/>
      <w:lvlJc w:val="left"/>
      <w:pPr>
        <w:ind w:left="11880" w:hanging="360"/>
      </w:pPr>
    </w:lvl>
    <w:lvl w:ilvl="4" w:tplc="40090019" w:tentative="1">
      <w:start w:val="1"/>
      <w:numFmt w:val="lowerLetter"/>
      <w:lvlText w:val="%5."/>
      <w:lvlJc w:val="left"/>
      <w:pPr>
        <w:ind w:left="12600" w:hanging="360"/>
      </w:pPr>
    </w:lvl>
    <w:lvl w:ilvl="5" w:tplc="4009001B" w:tentative="1">
      <w:start w:val="1"/>
      <w:numFmt w:val="lowerRoman"/>
      <w:lvlText w:val="%6."/>
      <w:lvlJc w:val="right"/>
      <w:pPr>
        <w:ind w:left="13320" w:hanging="180"/>
      </w:pPr>
    </w:lvl>
    <w:lvl w:ilvl="6" w:tplc="4009000F" w:tentative="1">
      <w:start w:val="1"/>
      <w:numFmt w:val="decimal"/>
      <w:lvlText w:val="%7."/>
      <w:lvlJc w:val="left"/>
      <w:pPr>
        <w:ind w:left="14040" w:hanging="360"/>
      </w:pPr>
    </w:lvl>
    <w:lvl w:ilvl="7" w:tplc="40090019" w:tentative="1">
      <w:start w:val="1"/>
      <w:numFmt w:val="lowerLetter"/>
      <w:lvlText w:val="%8."/>
      <w:lvlJc w:val="left"/>
      <w:pPr>
        <w:ind w:left="14760" w:hanging="360"/>
      </w:pPr>
    </w:lvl>
    <w:lvl w:ilvl="8" w:tplc="4009001B" w:tentative="1">
      <w:start w:val="1"/>
      <w:numFmt w:val="lowerRoman"/>
      <w:lvlText w:val="%9."/>
      <w:lvlJc w:val="right"/>
      <w:pPr>
        <w:ind w:left="15480" w:hanging="180"/>
      </w:pPr>
    </w:lvl>
  </w:abstractNum>
  <w:abstractNum w:abstractNumId="4" w15:restartNumberingAfterBreak="0">
    <w:nsid w:val="403F6505"/>
    <w:multiLevelType w:val="hybridMultilevel"/>
    <w:tmpl w:val="974CE7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117504B"/>
    <w:multiLevelType w:val="singleLevel"/>
    <w:tmpl w:val="40090001"/>
    <w:lvl w:ilvl="0">
      <w:start w:val="1"/>
      <w:numFmt w:val="bullet"/>
      <w:lvlText w:val=""/>
      <w:lvlJc w:val="left"/>
      <w:pPr>
        <w:ind w:left="6480" w:hanging="360"/>
      </w:pPr>
      <w:rPr>
        <w:rFonts w:ascii="Symbol" w:hAnsi="Symbol" w:hint="default"/>
      </w:rPr>
    </w:lvl>
  </w:abstractNum>
  <w:abstractNum w:abstractNumId="6" w15:restartNumberingAfterBreak="0">
    <w:nsid w:val="417E37BE"/>
    <w:multiLevelType w:val="hybridMultilevel"/>
    <w:tmpl w:val="4C549C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1C13D5D"/>
    <w:multiLevelType w:val="hybridMultilevel"/>
    <w:tmpl w:val="B74A35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5145356"/>
    <w:multiLevelType w:val="hybridMultilevel"/>
    <w:tmpl w:val="AABEB4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DB1123B"/>
    <w:multiLevelType w:val="hybridMultilevel"/>
    <w:tmpl w:val="4CDAE03A"/>
    <w:lvl w:ilvl="0" w:tplc="40090001">
      <w:start w:val="1"/>
      <w:numFmt w:val="bullet"/>
      <w:lvlText w:val=""/>
      <w:lvlJc w:val="left"/>
      <w:pPr>
        <w:ind w:left="1936" w:hanging="360"/>
      </w:pPr>
      <w:rPr>
        <w:rFonts w:ascii="Symbol" w:hAnsi="Symbol" w:hint="default"/>
      </w:rPr>
    </w:lvl>
    <w:lvl w:ilvl="1" w:tplc="40090003" w:tentative="1">
      <w:start w:val="1"/>
      <w:numFmt w:val="bullet"/>
      <w:lvlText w:val="o"/>
      <w:lvlJc w:val="left"/>
      <w:pPr>
        <w:ind w:left="2656" w:hanging="360"/>
      </w:pPr>
      <w:rPr>
        <w:rFonts w:ascii="Courier New" w:hAnsi="Courier New" w:cs="Courier New" w:hint="default"/>
      </w:rPr>
    </w:lvl>
    <w:lvl w:ilvl="2" w:tplc="40090005" w:tentative="1">
      <w:start w:val="1"/>
      <w:numFmt w:val="bullet"/>
      <w:lvlText w:val=""/>
      <w:lvlJc w:val="left"/>
      <w:pPr>
        <w:ind w:left="3376" w:hanging="360"/>
      </w:pPr>
      <w:rPr>
        <w:rFonts w:ascii="Wingdings" w:hAnsi="Wingdings" w:hint="default"/>
      </w:rPr>
    </w:lvl>
    <w:lvl w:ilvl="3" w:tplc="40090001" w:tentative="1">
      <w:start w:val="1"/>
      <w:numFmt w:val="bullet"/>
      <w:lvlText w:val=""/>
      <w:lvlJc w:val="left"/>
      <w:pPr>
        <w:ind w:left="4096" w:hanging="360"/>
      </w:pPr>
      <w:rPr>
        <w:rFonts w:ascii="Symbol" w:hAnsi="Symbol" w:hint="default"/>
      </w:rPr>
    </w:lvl>
    <w:lvl w:ilvl="4" w:tplc="40090003" w:tentative="1">
      <w:start w:val="1"/>
      <w:numFmt w:val="bullet"/>
      <w:lvlText w:val="o"/>
      <w:lvlJc w:val="left"/>
      <w:pPr>
        <w:ind w:left="4816" w:hanging="360"/>
      </w:pPr>
      <w:rPr>
        <w:rFonts w:ascii="Courier New" w:hAnsi="Courier New" w:cs="Courier New" w:hint="default"/>
      </w:rPr>
    </w:lvl>
    <w:lvl w:ilvl="5" w:tplc="40090005" w:tentative="1">
      <w:start w:val="1"/>
      <w:numFmt w:val="bullet"/>
      <w:lvlText w:val=""/>
      <w:lvlJc w:val="left"/>
      <w:pPr>
        <w:ind w:left="5536" w:hanging="360"/>
      </w:pPr>
      <w:rPr>
        <w:rFonts w:ascii="Wingdings" w:hAnsi="Wingdings" w:hint="default"/>
      </w:rPr>
    </w:lvl>
    <w:lvl w:ilvl="6" w:tplc="40090001" w:tentative="1">
      <w:start w:val="1"/>
      <w:numFmt w:val="bullet"/>
      <w:lvlText w:val=""/>
      <w:lvlJc w:val="left"/>
      <w:pPr>
        <w:ind w:left="6256" w:hanging="360"/>
      </w:pPr>
      <w:rPr>
        <w:rFonts w:ascii="Symbol" w:hAnsi="Symbol" w:hint="default"/>
      </w:rPr>
    </w:lvl>
    <w:lvl w:ilvl="7" w:tplc="40090003" w:tentative="1">
      <w:start w:val="1"/>
      <w:numFmt w:val="bullet"/>
      <w:lvlText w:val="o"/>
      <w:lvlJc w:val="left"/>
      <w:pPr>
        <w:ind w:left="6976" w:hanging="360"/>
      </w:pPr>
      <w:rPr>
        <w:rFonts w:ascii="Courier New" w:hAnsi="Courier New" w:cs="Courier New" w:hint="default"/>
      </w:rPr>
    </w:lvl>
    <w:lvl w:ilvl="8" w:tplc="40090005" w:tentative="1">
      <w:start w:val="1"/>
      <w:numFmt w:val="bullet"/>
      <w:lvlText w:val=""/>
      <w:lvlJc w:val="left"/>
      <w:pPr>
        <w:ind w:left="7696" w:hanging="360"/>
      </w:pPr>
      <w:rPr>
        <w:rFonts w:ascii="Wingdings" w:hAnsi="Wingdings" w:hint="default"/>
      </w:rPr>
    </w:lvl>
  </w:abstractNum>
  <w:abstractNum w:abstractNumId="10" w15:restartNumberingAfterBreak="0">
    <w:nsid w:val="5E163D66"/>
    <w:multiLevelType w:val="hybridMultilevel"/>
    <w:tmpl w:val="7FB6CD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2662719"/>
    <w:multiLevelType w:val="hybridMultilevel"/>
    <w:tmpl w:val="67348C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3835574"/>
    <w:multiLevelType w:val="multilevel"/>
    <w:tmpl w:val="B69615D8"/>
    <w:styleLink w:val="CurrentList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6DC32774"/>
    <w:multiLevelType w:val="hybridMultilevel"/>
    <w:tmpl w:val="833E8896"/>
    <w:lvl w:ilvl="0" w:tplc="4009000F">
      <w:start w:val="1"/>
      <w:numFmt w:val="decimal"/>
      <w:lvlText w:val="%1."/>
      <w:lvlJc w:val="left"/>
      <w:pPr>
        <w:ind w:left="9720" w:hanging="360"/>
      </w:pPr>
    </w:lvl>
    <w:lvl w:ilvl="1" w:tplc="40090019" w:tentative="1">
      <w:start w:val="1"/>
      <w:numFmt w:val="lowerLetter"/>
      <w:lvlText w:val="%2."/>
      <w:lvlJc w:val="left"/>
      <w:pPr>
        <w:ind w:left="10440" w:hanging="360"/>
      </w:pPr>
    </w:lvl>
    <w:lvl w:ilvl="2" w:tplc="4009001B" w:tentative="1">
      <w:start w:val="1"/>
      <w:numFmt w:val="lowerRoman"/>
      <w:lvlText w:val="%3."/>
      <w:lvlJc w:val="right"/>
      <w:pPr>
        <w:ind w:left="11160" w:hanging="180"/>
      </w:pPr>
    </w:lvl>
    <w:lvl w:ilvl="3" w:tplc="4009000F" w:tentative="1">
      <w:start w:val="1"/>
      <w:numFmt w:val="decimal"/>
      <w:lvlText w:val="%4."/>
      <w:lvlJc w:val="left"/>
      <w:pPr>
        <w:ind w:left="11880" w:hanging="360"/>
      </w:pPr>
    </w:lvl>
    <w:lvl w:ilvl="4" w:tplc="40090019" w:tentative="1">
      <w:start w:val="1"/>
      <w:numFmt w:val="lowerLetter"/>
      <w:lvlText w:val="%5."/>
      <w:lvlJc w:val="left"/>
      <w:pPr>
        <w:ind w:left="12600" w:hanging="360"/>
      </w:pPr>
    </w:lvl>
    <w:lvl w:ilvl="5" w:tplc="4009001B" w:tentative="1">
      <w:start w:val="1"/>
      <w:numFmt w:val="lowerRoman"/>
      <w:lvlText w:val="%6."/>
      <w:lvlJc w:val="right"/>
      <w:pPr>
        <w:ind w:left="13320" w:hanging="180"/>
      </w:pPr>
    </w:lvl>
    <w:lvl w:ilvl="6" w:tplc="4009000F" w:tentative="1">
      <w:start w:val="1"/>
      <w:numFmt w:val="decimal"/>
      <w:lvlText w:val="%7."/>
      <w:lvlJc w:val="left"/>
      <w:pPr>
        <w:ind w:left="14040" w:hanging="360"/>
      </w:pPr>
    </w:lvl>
    <w:lvl w:ilvl="7" w:tplc="40090019" w:tentative="1">
      <w:start w:val="1"/>
      <w:numFmt w:val="lowerLetter"/>
      <w:lvlText w:val="%8."/>
      <w:lvlJc w:val="left"/>
      <w:pPr>
        <w:ind w:left="14760" w:hanging="360"/>
      </w:pPr>
    </w:lvl>
    <w:lvl w:ilvl="8" w:tplc="4009001B" w:tentative="1">
      <w:start w:val="1"/>
      <w:numFmt w:val="lowerRoman"/>
      <w:lvlText w:val="%9."/>
      <w:lvlJc w:val="right"/>
      <w:pPr>
        <w:ind w:left="15480" w:hanging="180"/>
      </w:pPr>
    </w:lvl>
  </w:abstractNum>
  <w:abstractNum w:abstractNumId="14" w15:restartNumberingAfterBreak="0">
    <w:nsid w:val="74D27165"/>
    <w:multiLevelType w:val="hybridMultilevel"/>
    <w:tmpl w:val="58E0FBC0"/>
    <w:lvl w:ilvl="0" w:tplc="40090001">
      <w:start w:val="1"/>
      <w:numFmt w:val="bullet"/>
      <w:lvlText w:val=""/>
      <w:lvlJc w:val="left"/>
      <w:pPr>
        <w:ind w:left="1936" w:hanging="360"/>
      </w:pPr>
      <w:rPr>
        <w:rFonts w:ascii="Symbol" w:hAnsi="Symbol" w:hint="default"/>
      </w:rPr>
    </w:lvl>
    <w:lvl w:ilvl="1" w:tplc="FFFFFFFF" w:tentative="1">
      <w:start w:val="1"/>
      <w:numFmt w:val="lowerLetter"/>
      <w:lvlText w:val="%2."/>
      <w:lvlJc w:val="left"/>
      <w:pPr>
        <w:ind w:left="2656" w:hanging="360"/>
      </w:pPr>
    </w:lvl>
    <w:lvl w:ilvl="2" w:tplc="FFFFFFFF" w:tentative="1">
      <w:start w:val="1"/>
      <w:numFmt w:val="lowerRoman"/>
      <w:lvlText w:val="%3."/>
      <w:lvlJc w:val="right"/>
      <w:pPr>
        <w:ind w:left="3376" w:hanging="180"/>
      </w:pPr>
    </w:lvl>
    <w:lvl w:ilvl="3" w:tplc="FFFFFFFF" w:tentative="1">
      <w:start w:val="1"/>
      <w:numFmt w:val="decimal"/>
      <w:lvlText w:val="%4."/>
      <w:lvlJc w:val="left"/>
      <w:pPr>
        <w:ind w:left="4096" w:hanging="360"/>
      </w:pPr>
    </w:lvl>
    <w:lvl w:ilvl="4" w:tplc="FFFFFFFF" w:tentative="1">
      <w:start w:val="1"/>
      <w:numFmt w:val="lowerLetter"/>
      <w:lvlText w:val="%5."/>
      <w:lvlJc w:val="left"/>
      <w:pPr>
        <w:ind w:left="4816" w:hanging="360"/>
      </w:pPr>
    </w:lvl>
    <w:lvl w:ilvl="5" w:tplc="FFFFFFFF" w:tentative="1">
      <w:start w:val="1"/>
      <w:numFmt w:val="lowerRoman"/>
      <w:lvlText w:val="%6."/>
      <w:lvlJc w:val="right"/>
      <w:pPr>
        <w:ind w:left="5536" w:hanging="180"/>
      </w:pPr>
    </w:lvl>
    <w:lvl w:ilvl="6" w:tplc="FFFFFFFF" w:tentative="1">
      <w:start w:val="1"/>
      <w:numFmt w:val="decimal"/>
      <w:lvlText w:val="%7."/>
      <w:lvlJc w:val="left"/>
      <w:pPr>
        <w:ind w:left="6256" w:hanging="360"/>
      </w:pPr>
    </w:lvl>
    <w:lvl w:ilvl="7" w:tplc="FFFFFFFF" w:tentative="1">
      <w:start w:val="1"/>
      <w:numFmt w:val="lowerLetter"/>
      <w:lvlText w:val="%8."/>
      <w:lvlJc w:val="left"/>
      <w:pPr>
        <w:ind w:left="6976" w:hanging="360"/>
      </w:pPr>
    </w:lvl>
    <w:lvl w:ilvl="8" w:tplc="FFFFFFFF" w:tentative="1">
      <w:start w:val="1"/>
      <w:numFmt w:val="lowerRoman"/>
      <w:lvlText w:val="%9."/>
      <w:lvlJc w:val="right"/>
      <w:pPr>
        <w:ind w:left="7696" w:hanging="180"/>
      </w:pPr>
    </w:lvl>
  </w:abstractNum>
  <w:abstractNum w:abstractNumId="15" w15:restartNumberingAfterBreak="0">
    <w:nsid w:val="75F4519C"/>
    <w:multiLevelType w:val="hybridMultilevel"/>
    <w:tmpl w:val="2DD25642"/>
    <w:lvl w:ilvl="0" w:tplc="4009000F">
      <w:start w:val="1"/>
      <w:numFmt w:val="decimal"/>
      <w:lvlText w:val="%1."/>
      <w:lvlJc w:val="left"/>
      <w:pPr>
        <w:ind w:left="944" w:hanging="360"/>
      </w:pPr>
    </w:lvl>
    <w:lvl w:ilvl="1" w:tplc="40090019" w:tentative="1">
      <w:start w:val="1"/>
      <w:numFmt w:val="lowerLetter"/>
      <w:lvlText w:val="%2."/>
      <w:lvlJc w:val="left"/>
      <w:pPr>
        <w:ind w:left="1664" w:hanging="360"/>
      </w:pPr>
    </w:lvl>
    <w:lvl w:ilvl="2" w:tplc="4009001B" w:tentative="1">
      <w:start w:val="1"/>
      <w:numFmt w:val="lowerRoman"/>
      <w:lvlText w:val="%3."/>
      <w:lvlJc w:val="right"/>
      <w:pPr>
        <w:ind w:left="2384" w:hanging="180"/>
      </w:pPr>
    </w:lvl>
    <w:lvl w:ilvl="3" w:tplc="4009000F" w:tentative="1">
      <w:start w:val="1"/>
      <w:numFmt w:val="decimal"/>
      <w:lvlText w:val="%4."/>
      <w:lvlJc w:val="left"/>
      <w:pPr>
        <w:ind w:left="3104" w:hanging="360"/>
      </w:pPr>
    </w:lvl>
    <w:lvl w:ilvl="4" w:tplc="40090019" w:tentative="1">
      <w:start w:val="1"/>
      <w:numFmt w:val="lowerLetter"/>
      <w:lvlText w:val="%5."/>
      <w:lvlJc w:val="left"/>
      <w:pPr>
        <w:ind w:left="3824" w:hanging="360"/>
      </w:pPr>
    </w:lvl>
    <w:lvl w:ilvl="5" w:tplc="4009001B" w:tentative="1">
      <w:start w:val="1"/>
      <w:numFmt w:val="lowerRoman"/>
      <w:lvlText w:val="%6."/>
      <w:lvlJc w:val="right"/>
      <w:pPr>
        <w:ind w:left="4544" w:hanging="180"/>
      </w:pPr>
    </w:lvl>
    <w:lvl w:ilvl="6" w:tplc="4009000F" w:tentative="1">
      <w:start w:val="1"/>
      <w:numFmt w:val="decimal"/>
      <w:lvlText w:val="%7."/>
      <w:lvlJc w:val="left"/>
      <w:pPr>
        <w:ind w:left="5264" w:hanging="360"/>
      </w:pPr>
    </w:lvl>
    <w:lvl w:ilvl="7" w:tplc="40090019" w:tentative="1">
      <w:start w:val="1"/>
      <w:numFmt w:val="lowerLetter"/>
      <w:lvlText w:val="%8."/>
      <w:lvlJc w:val="left"/>
      <w:pPr>
        <w:ind w:left="5984" w:hanging="360"/>
      </w:pPr>
    </w:lvl>
    <w:lvl w:ilvl="8" w:tplc="4009001B" w:tentative="1">
      <w:start w:val="1"/>
      <w:numFmt w:val="lowerRoman"/>
      <w:lvlText w:val="%9."/>
      <w:lvlJc w:val="right"/>
      <w:pPr>
        <w:ind w:left="6704" w:hanging="180"/>
      </w:pPr>
    </w:lvl>
  </w:abstractNum>
  <w:abstractNum w:abstractNumId="16" w15:restartNumberingAfterBreak="0">
    <w:nsid w:val="7831376D"/>
    <w:multiLevelType w:val="hybridMultilevel"/>
    <w:tmpl w:val="B6346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F16047"/>
    <w:multiLevelType w:val="hybridMultilevel"/>
    <w:tmpl w:val="B412C7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DF16946"/>
    <w:multiLevelType w:val="hybridMultilevel"/>
    <w:tmpl w:val="E0B286DE"/>
    <w:lvl w:ilvl="0" w:tplc="4009000F">
      <w:start w:val="1"/>
      <w:numFmt w:val="decimal"/>
      <w:lvlText w:val="%1."/>
      <w:lvlJc w:val="left"/>
      <w:pPr>
        <w:ind w:left="1936" w:hanging="360"/>
      </w:pPr>
    </w:lvl>
    <w:lvl w:ilvl="1" w:tplc="40090019" w:tentative="1">
      <w:start w:val="1"/>
      <w:numFmt w:val="lowerLetter"/>
      <w:lvlText w:val="%2."/>
      <w:lvlJc w:val="left"/>
      <w:pPr>
        <w:ind w:left="2656" w:hanging="360"/>
      </w:pPr>
    </w:lvl>
    <w:lvl w:ilvl="2" w:tplc="4009001B" w:tentative="1">
      <w:start w:val="1"/>
      <w:numFmt w:val="lowerRoman"/>
      <w:lvlText w:val="%3."/>
      <w:lvlJc w:val="right"/>
      <w:pPr>
        <w:ind w:left="3376" w:hanging="180"/>
      </w:pPr>
    </w:lvl>
    <w:lvl w:ilvl="3" w:tplc="4009000F" w:tentative="1">
      <w:start w:val="1"/>
      <w:numFmt w:val="decimal"/>
      <w:lvlText w:val="%4."/>
      <w:lvlJc w:val="left"/>
      <w:pPr>
        <w:ind w:left="4096" w:hanging="360"/>
      </w:pPr>
    </w:lvl>
    <w:lvl w:ilvl="4" w:tplc="40090019" w:tentative="1">
      <w:start w:val="1"/>
      <w:numFmt w:val="lowerLetter"/>
      <w:lvlText w:val="%5."/>
      <w:lvlJc w:val="left"/>
      <w:pPr>
        <w:ind w:left="4816" w:hanging="360"/>
      </w:pPr>
    </w:lvl>
    <w:lvl w:ilvl="5" w:tplc="4009001B" w:tentative="1">
      <w:start w:val="1"/>
      <w:numFmt w:val="lowerRoman"/>
      <w:lvlText w:val="%6."/>
      <w:lvlJc w:val="right"/>
      <w:pPr>
        <w:ind w:left="5536" w:hanging="180"/>
      </w:pPr>
    </w:lvl>
    <w:lvl w:ilvl="6" w:tplc="4009000F" w:tentative="1">
      <w:start w:val="1"/>
      <w:numFmt w:val="decimal"/>
      <w:lvlText w:val="%7."/>
      <w:lvlJc w:val="left"/>
      <w:pPr>
        <w:ind w:left="6256" w:hanging="360"/>
      </w:pPr>
    </w:lvl>
    <w:lvl w:ilvl="7" w:tplc="40090019" w:tentative="1">
      <w:start w:val="1"/>
      <w:numFmt w:val="lowerLetter"/>
      <w:lvlText w:val="%8."/>
      <w:lvlJc w:val="left"/>
      <w:pPr>
        <w:ind w:left="6976" w:hanging="360"/>
      </w:pPr>
    </w:lvl>
    <w:lvl w:ilvl="8" w:tplc="4009001B" w:tentative="1">
      <w:start w:val="1"/>
      <w:numFmt w:val="lowerRoman"/>
      <w:lvlText w:val="%9."/>
      <w:lvlJc w:val="right"/>
      <w:pPr>
        <w:ind w:left="7696" w:hanging="180"/>
      </w:pPr>
    </w:lvl>
  </w:abstractNum>
  <w:num w:numId="1" w16cid:durableId="1158375124">
    <w:abstractNumId w:val="16"/>
  </w:num>
  <w:num w:numId="2" w16cid:durableId="422535719">
    <w:abstractNumId w:val="1"/>
  </w:num>
  <w:num w:numId="3" w16cid:durableId="1810049275">
    <w:abstractNumId w:val="12"/>
  </w:num>
  <w:num w:numId="4" w16cid:durableId="242495904">
    <w:abstractNumId w:val="17"/>
  </w:num>
  <w:num w:numId="5" w16cid:durableId="2019693150">
    <w:abstractNumId w:val="10"/>
  </w:num>
  <w:num w:numId="6" w16cid:durableId="551500871">
    <w:abstractNumId w:val="7"/>
  </w:num>
  <w:num w:numId="7" w16cid:durableId="2078093027">
    <w:abstractNumId w:val="5"/>
  </w:num>
  <w:num w:numId="8" w16cid:durableId="2014721525">
    <w:abstractNumId w:val="3"/>
  </w:num>
  <w:num w:numId="9" w16cid:durableId="2001812653">
    <w:abstractNumId w:val="13"/>
  </w:num>
  <w:num w:numId="10" w16cid:durableId="866672973">
    <w:abstractNumId w:val="0"/>
  </w:num>
  <w:num w:numId="11" w16cid:durableId="1084836794">
    <w:abstractNumId w:val="15"/>
  </w:num>
  <w:num w:numId="12" w16cid:durableId="1409377433">
    <w:abstractNumId w:val="18"/>
  </w:num>
  <w:num w:numId="13" w16cid:durableId="19210776">
    <w:abstractNumId w:val="14"/>
  </w:num>
  <w:num w:numId="14" w16cid:durableId="358970728">
    <w:abstractNumId w:val="9"/>
  </w:num>
  <w:num w:numId="15" w16cid:durableId="1918784802">
    <w:abstractNumId w:val="4"/>
  </w:num>
  <w:num w:numId="16" w16cid:durableId="367798196">
    <w:abstractNumId w:val="11"/>
  </w:num>
  <w:num w:numId="17" w16cid:durableId="1562136529">
    <w:abstractNumId w:val="6"/>
  </w:num>
  <w:num w:numId="18" w16cid:durableId="1138035266">
    <w:abstractNumId w:val="2"/>
  </w:num>
  <w:num w:numId="19" w16cid:durableId="9904030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trackRevision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A5C"/>
    <w:rsid w:val="00000AEC"/>
    <w:rsid w:val="0002353C"/>
    <w:rsid w:val="000238CE"/>
    <w:rsid w:val="00032C7A"/>
    <w:rsid w:val="000453C1"/>
    <w:rsid w:val="00055C1F"/>
    <w:rsid w:val="00064602"/>
    <w:rsid w:val="00065553"/>
    <w:rsid w:val="00066D04"/>
    <w:rsid w:val="0007400F"/>
    <w:rsid w:val="000A1FE8"/>
    <w:rsid w:val="000A567B"/>
    <w:rsid w:val="000B7D6F"/>
    <w:rsid w:val="000E1D44"/>
    <w:rsid w:val="00137C2D"/>
    <w:rsid w:val="001511D2"/>
    <w:rsid w:val="0015252B"/>
    <w:rsid w:val="0016696C"/>
    <w:rsid w:val="001755F8"/>
    <w:rsid w:val="00186FDF"/>
    <w:rsid w:val="00194350"/>
    <w:rsid w:val="001A4DBF"/>
    <w:rsid w:val="001B744B"/>
    <w:rsid w:val="001C4A17"/>
    <w:rsid w:val="0020696E"/>
    <w:rsid w:val="00210701"/>
    <w:rsid w:val="002356A2"/>
    <w:rsid w:val="00260B1C"/>
    <w:rsid w:val="00271A16"/>
    <w:rsid w:val="002745A5"/>
    <w:rsid w:val="00280DBB"/>
    <w:rsid w:val="00294052"/>
    <w:rsid w:val="0029770D"/>
    <w:rsid w:val="002D12DA"/>
    <w:rsid w:val="002E654A"/>
    <w:rsid w:val="003019B2"/>
    <w:rsid w:val="00311FD2"/>
    <w:rsid w:val="003220F2"/>
    <w:rsid w:val="0033248B"/>
    <w:rsid w:val="003334FA"/>
    <w:rsid w:val="00345BB2"/>
    <w:rsid w:val="0034688D"/>
    <w:rsid w:val="00353D2A"/>
    <w:rsid w:val="00366C2A"/>
    <w:rsid w:val="00386DDA"/>
    <w:rsid w:val="00396E7F"/>
    <w:rsid w:val="003A08F7"/>
    <w:rsid w:val="003A3405"/>
    <w:rsid w:val="003E38FA"/>
    <w:rsid w:val="003E7565"/>
    <w:rsid w:val="003F2D42"/>
    <w:rsid w:val="003F711D"/>
    <w:rsid w:val="0040233B"/>
    <w:rsid w:val="00446803"/>
    <w:rsid w:val="00471FD0"/>
    <w:rsid w:val="0047370A"/>
    <w:rsid w:val="00481994"/>
    <w:rsid w:val="00496AB1"/>
    <w:rsid w:val="004B5F10"/>
    <w:rsid w:val="004F03F5"/>
    <w:rsid w:val="004F531F"/>
    <w:rsid w:val="00511A6E"/>
    <w:rsid w:val="005630CF"/>
    <w:rsid w:val="0057534A"/>
    <w:rsid w:val="00597AD7"/>
    <w:rsid w:val="005A4F27"/>
    <w:rsid w:val="005B7DB3"/>
    <w:rsid w:val="005F6582"/>
    <w:rsid w:val="00605A5B"/>
    <w:rsid w:val="006109AB"/>
    <w:rsid w:val="00611CD0"/>
    <w:rsid w:val="00647EE2"/>
    <w:rsid w:val="00692B82"/>
    <w:rsid w:val="006C60E6"/>
    <w:rsid w:val="006E5D74"/>
    <w:rsid w:val="006E70D3"/>
    <w:rsid w:val="00703D61"/>
    <w:rsid w:val="00705AB4"/>
    <w:rsid w:val="007127A0"/>
    <w:rsid w:val="007302D3"/>
    <w:rsid w:val="007868AF"/>
    <w:rsid w:val="00786A3D"/>
    <w:rsid w:val="007A1642"/>
    <w:rsid w:val="007A3D57"/>
    <w:rsid w:val="007B0F94"/>
    <w:rsid w:val="007B3957"/>
    <w:rsid w:val="007C265F"/>
    <w:rsid w:val="008156BA"/>
    <w:rsid w:val="00833A39"/>
    <w:rsid w:val="0084513D"/>
    <w:rsid w:val="0084569D"/>
    <w:rsid w:val="0084757D"/>
    <w:rsid w:val="0085153E"/>
    <w:rsid w:val="00872A76"/>
    <w:rsid w:val="008A01CE"/>
    <w:rsid w:val="008A1483"/>
    <w:rsid w:val="008B6E66"/>
    <w:rsid w:val="008C5144"/>
    <w:rsid w:val="008D0091"/>
    <w:rsid w:val="008F13B5"/>
    <w:rsid w:val="009079F3"/>
    <w:rsid w:val="00927425"/>
    <w:rsid w:val="009538EE"/>
    <w:rsid w:val="009A0309"/>
    <w:rsid w:val="009A7E48"/>
    <w:rsid w:val="009C0059"/>
    <w:rsid w:val="009C0C11"/>
    <w:rsid w:val="009D1B58"/>
    <w:rsid w:val="009F5F68"/>
    <w:rsid w:val="009F6F67"/>
    <w:rsid w:val="00A005D6"/>
    <w:rsid w:val="00A03035"/>
    <w:rsid w:val="00A10C09"/>
    <w:rsid w:val="00A125E9"/>
    <w:rsid w:val="00A134EE"/>
    <w:rsid w:val="00A23870"/>
    <w:rsid w:val="00A24B78"/>
    <w:rsid w:val="00A35A5C"/>
    <w:rsid w:val="00A63F8D"/>
    <w:rsid w:val="00A76A25"/>
    <w:rsid w:val="00A77921"/>
    <w:rsid w:val="00AA3EF7"/>
    <w:rsid w:val="00AC0430"/>
    <w:rsid w:val="00B3723E"/>
    <w:rsid w:val="00B471FA"/>
    <w:rsid w:val="00B5743C"/>
    <w:rsid w:val="00B575FB"/>
    <w:rsid w:val="00B67943"/>
    <w:rsid w:val="00B86521"/>
    <w:rsid w:val="00BF7B29"/>
    <w:rsid w:val="00C02B6A"/>
    <w:rsid w:val="00C064CA"/>
    <w:rsid w:val="00C1095A"/>
    <w:rsid w:val="00C26FCF"/>
    <w:rsid w:val="00C36587"/>
    <w:rsid w:val="00C55791"/>
    <w:rsid w:val="00C55D85"/>
    <w:rsid w:val="00CA2273"/>
    <w:rsid w:val="00CA27DB"/>
    <w:rsid w:val="00CD008D"/>
    <w:rsid w:val="00CD50FD"/>
    <w:rsid w:val="00CD7452"/>
    <w:rsid w:val="00CD7F27"/>
    <w:rsid w:val="00CE2B1B"/>
    <w:rsid w:val="00CE4EAB"/>
    <w:rsid w:val="00CE7496"/>
    <w:rsid w:val="00CF1FD7"/>
    <w:rsid w:val="00D05DEF"/>
    <w:rsid w:val="00D14F18"/>
    <w:rsid w:val="00D255E1"/>
    <w:rsid w:val="00D365FA"/>
    <w:rsid w:val="00D47124"/>
    <w:rsid w:val="00D834F0"/>
    <w:rsid w:val="00DC715A"/>
    <w:rsid w:val="00DD5D7B"/>
    <w:rsid w:val="00DE7CC5"/>
    <w:rsid w:val="00DF5E78"/>
    <w:rsid w:val="00E10F01"/>
    <w:rsid w:val="00E11608"/>
    <w:rsid w:val="00E47029"/>
    <w:rsid w:val="00E510B4"/>
    <w:rsid w:val="00E61BAC"/>
    <w:rsid w:val="00E842E3"/>
    <w:rsid w:val="00E95DDB"/>
    <w:rsid w:val="00E962F7"/>
    <w:rsid w:val="00EB2D52"/>
    <w:rsid w:val="00EB3739"/>
    <w:rsid w:val="00EB4917"/>
    <w:rsid w:val="00EB4992"/>
    <w:rsid w:val="00ED76EC"/>
    <w:rsid w:val="00EE2991"/>
    <w:rsid w:val="00EE2BDB"/>
    <w:rsid w:val="00F00B1D"/>
    <w:rsid w:val="00F012B4"/>
    <w:rsid w:val="00F316AD"/>
    <w:rsid w:val="00F42EBA"/>
    <w:rsid w:val="00F4501B"/>
    <w:rsid w:val="00F4615D"/>
    <w:rsid w:val="00F55392"/>
    <w:rsid w:val="00F667B7"/>
    <w:rsid w:val="00F7416C"/>
    <w:rsid w:val="00F74F82"/>
    <w:rsid w:val="00F91E10"/>
    <w:rsid w:val="00F94939"/>
    <w:rsid w:val="00FA6D48"/>
    <w:rsid w:val="00FB125A"/>
    <w:rsid w:val="00FB34EE"/>
    <w:rsid w:val="00FC78EE"/>
    <w:rsid w:val="00FE23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2F4DD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7"/>
    <w:qFormat/>
    <w:rsid w:val="0033248B"/>
    <w:pPr>
      <w:spacing w:line="288" w:lineRule="auto"/>
    </w:pPr>
    <w:rPr>
      <w:color w:val="404040" w:themeColor="text1" w:themeTint="BF"/>
      <w:sz w:val="20"/>
    </w:rPr>
  </w:style>
  <w:style w:type="paragraph" w:styleId="Heading1">
    <w:name w:val="heading 1"/>
    <w:basedOn w:val="Normal"/>
    <w:next w:val="Normal"/>
    <w:link w:val="Heading1Char"/>
    <w:uiPriority w:val="2"/>
    <w:rsid w:val="00137C2D"/>
    <w:pPr>
      <w:spacing w:after="120"/>
      <w:outlineLvl w:val="0"/>
    </w:pPr>
    <w:rPr>
      <w:rFonts w:asciiTheme="majorHAnsi" w:hAnsiTheme="majorHAnsi"/>
      <w:b/>
      <w:caps/>
      <w:spacing w:val="30"/>
      <w:sz w:val="28"/>
    </w:rPr>
  </w:style>
  <w:style w:type="paragraph" w:styleId="Heading2">
    <w:name w:val="heading 2"/>
    <w:basedOn w:val="Normal"/>
    <w:next w:val="Normal"/>
    <w:link w:val="Heading2Char"/>
    <w:uiPriority w:val="3"/>
    <w:rsid w:val="00CE7496"/>
    <w:pPr>
      <w:outlineLvl w:val="1"/>
    </w:pPr>
    <w:rPr>
      <w:rFonts w:asciiTheme="majorHAnsi" w:hAnsiTheme="majorHAnsi"/>
      <w:caps/>
      <w:spacing w:val="6"/>
    </w:rPr>
  </w:style>
  <w:style w:type="paragraph" w:styleId="Heading3">
    <w:name w:val="heading 3"/>
    <w:basedOn w:val="Normal"/>
    <w:next w:val="Normal"/>
    <w:link w:val="Heading3Char"/>
    <w:uiPriority w:val="9"/>
    <w:qFormat/>
    <w:rsid w:val="00CE7496"/>
    <w:pPr>
      <w:keepNext/>
      <w:keepLines/>
      <w:spacing w:before="120" w:after="120"/>
      <w:outlineLvl w:val="2"/>
    </w:pPr>
    <w:rPr>
      <w:rFonts w:eastAsiaTheme="majorEastAsia" w:cstheme="majorBidi"/>
      <w:color w:val="171B2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F316AD"/>
    <w:pPr>
      <w:tabs>
        <w:tab w:val="center" w:pos="4680"/>
        <w:tab w:val="right" w:pos="9360"/>
      </w:tabs>
    </w:pPr>
  </w:style>
  <w:style w:type="character" w:customStyle="1" w:styleId="HeaderChar">
    <w:name w:val="Header Char"/>
    <w:basedOn w:val="DefaultParagraphFont"/>
    <w:link w:val="Header"/>
    <w:uiPriority w:val="99"/>
    <w:semiHidden/>
    <w:rsid w:val="0057534A"/>
    <w:rPr>
      <w:color w:val="000000" w:themeColor="text1"/>
    </w:rPr>
  </w:style>
  <w:style w:type="paragraph" w:styleId="Footer">
    <w:name w:val="footer"/>
    <w:basedOn w:val="Normal"/>
    <w:link w:val="FooterChar"/>
    <w:uiPriority w:val="99"/>
    <w:semiHidden/>
    <w:rsid w:val="00F316AD"/>
    <w:pPr>
      <w:tabs>
        <w:tab w:val="center" w:pos="4680"/>
        <w:tab w:val="right" w:pos="9360"/>
      </w:tabs>
    </w:pPr>
  </w:style>
  <w:style w:type="character" w:customStyle="1" w:styleId="FooterChar">
    <w:name w:val="Footer Char"/>
    <w:basedOn w:val="DefaultParagraphFont"/>
    <w:link w:val="Footer"/>
    <w:uiPriority w:val="99"/>
    <w:semiHidden/>
    <w:rsid w:val="0057534A"/>
    <w:rPr>
      <w:color w:val="000000" w:themeColor="text1"/>
    </w:rPr>
  </w:style>
  <w:style w:type="table" w:styleId="TableGrid">
    <w:name w:val="Table Grid"/>
    <w:basedOn w:val="TableNormal"/>
    <w:uiPriority w:val="39"/>
    <w:rsid w:val="009A7E48"/>
    <w:tblPr/>
    <w:tcPr>
      <w:tcMar>
        <w:left w:w="288" w:type="dxa"/>
        <w:right w:w="115" w:type="dxa"/>
      </w:tcMar>
    </w:tcPr>
    <w:tblStylePr w:type="firstCol">
      <w:tblPr/>
      <w:tcPr>
        <w:tcBorders>
          <w:top w:val="nil"/>
          <w:left w:val="nil"/>
          <w:bottom w:val="nil"/>
          <w:right w:val="single" w:sz="8" w:space="0" w:color="D8BCA4" w:themeColor="accent2" w:themeTint="99"/>
          <w:insideH w:val="nil"/>
          <w:insideV w:val="nil"/>
          <w:tl2br w:val="nil"/>
          <w:tr2bl w:val="nil"/>
        </w:tcBorders>
      </w:tcPr>
    </w:tblStylePr>
  </w:style>
  <w:style w:type="paragraph" w:styleId="Title">
    <w:name w:val="Title"/>
    <w:basedOn w:val="Normal"/>
    <w:next w:val="Normal"/>
    <w:link w:val="TitleChar"/>
    <w:qFormat/>
    <w:rsid w:val="0084569D"/>
    <w:pPr>
      <w:spacing w:line="240" w:lineRule="auto"/>
    </w:pPr>
    <w:rPr>
      <w:rFonts w:asciiTheme="majorHAnsi" w:hAnsiTheme="majorHAnsi" w:cs="Times New Roman (Body CS)"/>
      <w:caps/>
      <w:spacing w:val="30"/>
      <w:sz w:val="90"/>
    </w:rPr>
  </w:style>
  <w:style w:type="character" w:customStyle="1" w:styleId="TitleChar">
    <w:name w:val="Title Char"/>
    <w:basedOn w:val="DefaultParagraphFont"/>
    <w:link w:val="Title"/>
    <w:rsid w:val="0084569D"/>
    <w:rPr>
      <w:rFonts w:asciiTheme="majorHAnsi" w:hAnsiTheme="majorHAnsi" w:cs="Times New Roman (Body CS)"/>
      <w:caps/>
      <w:color w:val="404040" w:themeColor="text1" w:themeTint="BF"/>
      <w:spacing w:val="30"/>
      <w:sz w:val="90"/>
    </w:rPr>
  </w:style>
  <w:style w:type="paragraph" w:styleId="Subtitle">
    <w:name w:val="Subtitle"/>
    <w:basedOn w:val="Normal"/>
    <w:next w:val="Normal"/>
    <w:link w:val="SubtitleChar"/>
    <w:uiPriority w:val="1"/>
    <w:qFormat/>
    <w:rsid w:val="00137C2D"/>
    <w:pPr>
      <w:spacing w:after="480"/>
    </w:pPr>
    <w:rPr>
      <w:rFonts w:cs="Times New Roman (Body CS)"/>
      <w:caps/>
      <w:spacing w:val="20"/>
      <w:sz w:val="32"/>
    </w:rPr>
  </w:style>
  <w:style w:type="character" w:customStyle="1" w:styleId="SubtitleChar">
    <w:name w:val="Subtitle Char"/>
    <w:basedOn w:val="DefaultParagraphFont"/>
    <w:link w:val="Subtitle"/>
    <w:uiPriority w:val="1"/>
    <w:rsid w:val="00137C2D"/>
    <w:rPr>
      <w:rFonts w:cs="Times New Roman (Body CS)"/>
      <w:caps/>
      <w:color w:val="404040" w:themeColor="text1" w:themeTint="BF"/>
      <w:spacing w:val="20"/>
      <w:sz w:val="32"/>
    </w:rPr>
  </w:style>
  <w:style w:type="character" w:customStyle="1" w:styleId="Heading1Char">
    <w:name w:val="Heading 1 Char"/>
    <w:basedOn w:val="DefaultParagraphFont"/>
    <w:link w:val="Heading1"/>
    <w:uiPriority w:val="2"/>
    <w:rsid w:val="00137C2D"/>
    <w:rPr>
      <w:rFonts w:asciiTheme="majorHAnsi" w:hAnsiTheme="majorHAnsi"/>
      <w:b/>
      <w:caps/>
      <w:color w:val="404040" w:themeColor="text1" w:themeTint="BF"/>
      <w:spacing w:val="30"/>
      <w:sz w:val="28"/>
    </w:rPr>
  </w:style>
  <w:style w:type="paragraph" w:customStyle="1" w:styleId="TextLeft">
    <w:name w:val="TextLeft"/>
    <w:basedOn w:val="Normal"/>
    <w:next w:val="Normal"/>
    <w:uiPriority w:val="4"/>
    <w:rsid w:val="00605A5B"/>
    <w:pPr>
      <w:jc w:val="right"/>
    </w:pPr>
    <w:rPr>
      <w:sz w:val="22"/>
    </w:rPr>
  </w:style>
  <w:style w:type="character" w:customStyle="1" w:styleId="Heading2Char">
    <w:name w:val="Heading 2 Char"/>
    <w:basedOn w:val="DefaultParagraphFont"/>
    <w:link w:val="Heading2"/>
    <w:uiPriority w:val="3"/>
    <w:rsid w:val="00CE7496"/>
    <w:rPr>
      <w:rFonts w:asciiTheme="majorHAnsi" w:hAnsiTheme="majorHAnsi"/>
      <w:caps/>
      <w:color w:val="404040" w:themeColor="text1" w:themeTint="BF"/>
      <w:spacing w:val="6"/>
      <w:sz w:val="20"/>
    </w:rPr>
  </w:style>
  <w:style w:type="paragraph" w:customStyle="1" w:styleId="SmallText">
    <w:name w:val="SmallText"/>
    <w:basedOn w:val="Normal"/>
    <w:next w:val="Normal"/>
    <w:uiPriority w:val="6"/>
    <w:rsid w:val="00E842E3"/>
    <w:rPr>
      <w:rFonts w:ascii="Mangal" w:hAnsi="Mangal"/>
    </w:rPr>
  </w:style>
  <w:style w:type="paragraph" w:customStyle="1" w:styleId="Text-FlushLeft">
    <w:name w:val="Text - Flush Left"/>
    <w:basedOn w:val="Normal"/>
    <w:next w:val="Normal"/>
    <w:uiPriority w:val="5"/>
    <w:qFormat/>
    <w:rsid w:val="00065553"/>
    <w:rPr>
      <w:rFonts w:cs="Times New Roman (Body CS)"/>
    </w:rPr>
  </w:style>
  <w:style w:type="character" w:styleId="PlaceholderText">
    <w:name w:val="Placeholder Text"/>
    <w:basedOn w:val="DefaultParagraphFont"/>
    <w:uiPriority w:val="99"/>
    <w:semiHidden/>
    <w:rsid w:val="00A77921"/>
    <w:rPr>
      <w:color w:val="808080"/>
    </w:rPr>
  </w:style>
  <w:style w:type="character" w:styleId="Emphasis">
    <w:name w:val="Emphasis"/>
    <w:uiPriority w:val="20"/>
    <w:rsid w:val="00E842E3"/>
    <w:rPr>
      <w:rFonts w:ascii="Arial" w:hAnsi="Arial"/>
      <w:b/>
      <w:i w:val="0"/>
      <w:caps/>
      <w:smallCaps w:val="0"/>
      <w:color w:val="000000" w:themeColor="text1"/>
      <w:spacing w:val="10"/>
      <w:sz w:val="20"/>
    </w:rPr>
  </w:style>
  <w:style w:type="paragraph" w:styleId="ListParagraph">
    <w:name w:val="List Paragraph"/>
    <w:basedOn w:val="Normal"/>
    <w:uiPriority w:val="34"/>
    <w:semiHidden/>
    <w:qFormat/>
    <w:rsid w:val="0016696C"/>
    <w:pPr>
      <w:ind w:left="720"/>
      <w:contextualSpacing/>
      <w:jc w:val="both"/>
    </w:pPr>
    <w:rPr>
      <w:color w:val="auto"/>
      <w:sz w:val="22"/>
      <w:szCs w:val="22"/>
    </w:rPr>
  </w:style>
  <w:style w:type="character" w:customStyle="1" w:styleId="Heading3Char">
    <w:name w:val="Heading 3 Char"/>
    <w:basedOn w:val="DefaultParagraphFont"/>
    <w:link w:val="Heading3"/>
    <w:uiPriority w:val="9"/>
    <w:rsid w:val="00CE7496"/>
    <w:rPr>
      <w:rFonts w:eastAsiaTheme="majorEastAsia" w:cstheme="majorBidi"/>
      <w:color w:val="171B23" w:themeColor="accent1" w:themeShade="7F"/>
      <w:sz w:val="20"/>
    </w:rPr>
  </w:style>
  <w:style w:type="paragraph" w:customStyle="1" w:styleId="PlaceofWork">
    <w:name w:val="Place of Work"/>
    <w:basedOn w:val="Text-FlushLeft"/>
    <w:uiPriority w:val="7"/>
    <w:qFormat/>
    <w:rsid w:val="00065553"/>
    <w:pPr>
      <w:spacing w:before="80" w:after="160"/>
    </w:pPr>
  </w:style>
  <w:style w:type="paragraph" w:customStyle="1" w:styleId="Date-LeftColumn">
    <w:name w:val="Date - Left Column"/>
    <w:basedOn w:val="PlaceofWork"/>
    <w:uiPriority w:val="7"/>
    <w:rsid w:val="00000AEC"/>
    <w:pPr>
      <w:spacing w:after="0"/>
    </w:pPr>
  </w:style>
  <w:style w:type="table" w:customStyle="1" w:styleId="Style1">
    <w:name w:val="Style1"/>
    <w:basedOn w:val="TableNormal"/>
    <w:uiPriority w:val="99"/>
    <w:rsid w:val="00311FD2"/>
    <w:tblPr/>
    <w:tblStylePr w:type="firstCol">
      <w:tblPr/>
      <w:tcPr>
        <w:tcBorders>
          <w:top w:val="nil"/>
          <w:left w:val="nil"/>
          <w:bottom w:val="nil"/>
          <w:right w:val="nil"/>
          <w:insideH w:val="nil"/>
          <w:insideV w:val="nil"/>
          <w:tl2br w:val="nil"/>
          <w:tr2bl w:val="nil"/>
        </w:tcBorders>
        <w:shd w:val="clear" w:color="auto" w:fill="F2E8E0" w:themeFill="accent2" w:themeFillTint="33"/>
      </w:tcPr>
    </w:tblStylePr>
  </w:style>
  <w:style w:type="character" w:styleId="Hyperlink">
    <w:name w:val="Hyperlink"/>
    <w:basedOn w:val="DefaultParagraphFont"/>
    <w:uiPriority w:val="99"/>
    <w:unhideWhenUsed/>
    <w:rsid w:val="00311FD2"/>
    <w:rPr>
      <w:color w:val="0563C1" w:themeColor="hyperlink"/>
      <w:u w:val="single"/>
    </w:rPr>
  </w:style>
  <w:style w:type="character" w:customStyle="1" w:styleId="UnresolvedMention1">
    <w:name w:val="Unresolved Mention1"/>
    <w:basedOn w:val="DefaultParagraphFont"/>
    <w:uiPriority w:val="99"/>
    <w:semiHidden/>
    <w:unhideWhenUsed/>
    <w:rsid w:val="00311FD2"/>
    <w:rPr>
      <w:color w:val="605E5C"/>
      <w:shd w:val="clear" w:color="auto" w:fill="E1DFDD"/>
    </w:rPr>
  </w:style>
  <w:style w:type="paragraph" w:customStyle="1" w:styleId="Style2">
    <w:name w:val="Style2"/>
    <w:basedOn w:val="Text-FlushLeft"/>
    <w:uiPriority w:val="7"/>
    <w:qFormat/>
    <w:rsid w:val="00065553"/>
    <w:pPr>
      <w:numPr>
        <w:numId w:val="2"/>
      </w:numPr>
    </w:pPr>
  </w:style>
  <w:style w:type="paragraph" w:customStyle="1" w:styleId="Colleges">
    <w:name w:val="Colleges"/>
    <w:basedOn w:val="PlaceofWork"/>
    <w:uiPriority w:val="7"/>
    <w:qFormat/>
    <w:rsid w:val="009D1B58"/>
    <w:pPr>
      <w:spacing w:after="0"/>
    </w:pPr>
  </w:style>
  <w:style w:type="paragraph" w:customStyle="1" w:styleId="Lists">
    <w:name w:val="Lists"/>
    <w:basedOn w:val="Text-FlushLeft"/>
    <w:uiPriority w:val="7"/>
    <w:qFormat/>
    <w:rsid w:val="009C0C11"/>
    <w:pPr>
      <w:spacing w:line="320" w:lineRule="exact"/>
    </w:pPr>
  </w:style>
  <w:style w:type="numbering" w:customStyle="1" w:styleId="CurrentList1">
    <w:name w:val="Current List1"/>
    <w:uiPriority w:val="99"/>
    <w:rsid w:val="00065553"/>
    <w:pPr>
      <w:numPr>
        <w:numId w:val="3"/>
      </w:numPr>
    </w:pPr>
  </w:style>
  <w:style w:type="paragraph" w:customStyle="1" w:styleId="ImagePlaceholder">
    <w:name w:val="Image Placeholder"/>
    <w:basedOn w:val="Normal"/>
    <w:uiPriority w:val="7"/>
    <w:qFormat/>
    <w:rsid w:val="00A24B78"/>
    <w:pPr>
      <w:spacing w:line="120" w:lineRule="auto"/>
    </w:pPr>
    <w:rPr>
      <w:sz w:val="4"/>
    </w:rPr>
  </w:style>
  <w:style w:type="table" w:styleId="TableGridLight">
    <w:name w:val="Grid Table Light"/>
    <w:basedOn w:val="TableNormal"/>
    <w:uiPriority w:val="40"/>
    <w:rsid w:val="00CA27D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Strong">
    <w:name w:val="Strong"/>
    <w:basedOn w:val="DefaultParagraphFont"/>
    <w:uiPriority w:val="22"/>
    <w:qFormat/>
    <w:rsid w:val="00F00B1D"/>
    <w:rPr>
      <w:b/>
      <w:bCs/>
    </w:rPr>
  </w:style>
  <w:style w:type="character" w:styleId="UnresolvedMention">
    <w:name w:val="Unresolved Mention"/>
    <w:basedOn w:val="DefaultParagraphFont"/>
    <w:uiPriority w:val="99"/>
    <w:semiHidden/>
    <w:unhideWhenUsed/>
    <w:rsid w:val="000A567B"/>
    <w:rPr>
      <w:color w:val="605E5C"/>
      <w:shd w:val="clear" w:color="auto" w:fill="E1DFDD"/>
    </w:rPr>
  </w:style>
  <w:style w:type="character" w:styleId="FollowedHyperlink">
    <w:name w:val="FollowedHyperlink"/>
    <w:basedOn w:val="DefaultParagraphFont"/>
    <w:uiPriority w:val="99"/>
    <w:semiHidden/>
    <w:unhideWhenUsed/>
    <w:rsid w:val="00353D2A"/>
    <w:rPr>
      <w:color w:val="954F72" w:themeColor="followedHyperlink"/>
      <w:u w:val="single"/>
    </w:rPr>
  </w:style>
  <w:style w:type="paragraph" w:styleId="Revision">
    <w:name w:val="Revision"/>
    <w:hidden/>
    <w:uiPriority w:val="99"/>
    <w:semiHidden/>
    <w:rsid w:val="00B86521"/>
    <w:rPr>
      <w:color w:val="404040" w:themeColor="text1" w:themeTint="B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59473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freshcatch.info/index.html"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yameecluster.co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srik76029@gmail.com"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mailto:srik76029@gmail.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ayal.i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rik6\AppData\Roaming\Microsoft\Templates\Attorney%20resume.dotx" TargetMode="External"/></Relationships>
</file>

<file path=word/theme/theme1.xml><?xml version="1.0" encoding="utf-8"?>
<a:theme xmlns:a="http://schemas.openxmlformats.org/drawingml/2006/main" name="ModernResume">
  <a:themeElements>
    <a:clrScheme name="Warm Neutral">
      <a:dk1>
        <a:srgbClr val="000000"/>
      </a:dk1>
      <a:lt1>
        <a:srgbClr val="FFFFFF"/>
      </a:lt1>
      <a:dk2>
        <a:srgbClr val="765F55"/>
      </a:dk2>
      <a:lt2>
        <a:srgbClr val="E7E6E6"/>
      </a:lt2>
      <a:accent1>
        <a:srgbClr val="2F3748"/>
      </a:accent1>
      <a:accent2>
        <a:srgbClr val="BE9168"/>
      </a:accent2>
      <a:accent3>
        <a:srgbClr val="A4AA80"/>
      </a:accent3>
      <a:accent4>
        <a:srgbClr val="D7B15C"/>
      </a:accent4>
      <a:accent5>
        <a:srgbClr val="638276"/>
      </a:accent5>
      <a:accent6>
        <a:srgbClr val="958B8B"/>
      </a:accent6>
      <a:hlink>
        <a:srgbClr val="0563C1"/>
      </a:hlink>
      <a:folHlink>
        <a:srgbClr val="954F72"/>
      </a:folHlink>
    </a:clrScheme>
    <a:fontScheme name="Custom 79">
      <a:majorFont>
        <a:latin typeface="Book Antiqua"/>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ModernResume" id="{532EC741-66D5-594C-AC61-28398E41DE2C}" vid="{AED60C86-C385-F447-B8AD-5FB7ADA0B4E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2AB396E-6226-4C7B-B1DD-E1047701B312}">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F35C8826-FAE8-45D8-8293-DB168F6514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305926A-D910-4AE1-BBC9-5115B8B5BBE0}">
  <ds:schemaRefs>
    <ds:schemaRef ds:uri="http://schemas.microsoft.com/sharepoint/v3/contenttype/forms"/>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Attorney resume.dotx</Template>
  <TotalTime>0</TotalTime>
  <Pages>4</Pages>
  <Words>611</Words>
  <Characters>3487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2024-04-06T10:51:00Z</dcterms:created>
  <dcterms:modified xsi:type="dcterms:W3CDTF">2024-06-03T10:47:00Z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